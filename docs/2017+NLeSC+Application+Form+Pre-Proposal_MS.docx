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2"/>
      </w:tblGrid>
      <w:tr w:rsidR="001A34C8" w14:paraId="3B256DA2" w14:textId="77777777">
        <w:tc>
          <w:tcPr>
            <w:tcW w:w="9072" w:type="dxa"/>
            <w:tcBorders>
              <w:top w:val="single" w:sz="6" w:space="0" w:color="auto"/>
              <w:left w:val="single" w:sz="6" w:space="0" w:color="auto"/>
              <w:bottom w:val="single" w:sz="6" w:space="0" w:color="auto"/>
              <w:right w:val="single" w:sz="6" w:space="0" w:color="auto"/>
            </w:tcBorders>
            <w:shd w:val="pct60" w:color="auto" w:fill="auto"/>
          </w:tcPr>
          <w:p w14:paraId="31022A81" w14:textId="77777777" w:rsidR="001A34C8" w:rsidRPr="001A75A0" w:rsidRDefault="001A75A0" w:rsidP="00B521DE">
            <w:pPr>
              <w:spacing w:line="260" w:lineRule="exact"/>
              <w:rPr>
                <w:rFonts w:ascii="Verdana" w:hAnsi="Verdana"/>
                <w:b/>
                <w:caps/>
                <w:color w:val="FFFFFF"/>
                <w:sz w:val="17"/>
                <w:lang w:val="en-GB"/>
              </w:rPr>
            </w:pPr>
            <w:r w:rsidRPr="001A75A0">
              <w:rPr>
                <w:rFonts w:ascii="Verdana" w:hAnsi="Verdana"/>
                <w:b/>
                <w:caps/>
                <w:color w:val="FFFFFF"/>
                <w:sz w:val="17"/>
                <w:lang w:val="en-GB"/>
              </w:rPr>
              <w:t>Registration form (basic data</w:t>
            </w:r>
            <w:r w:rsidR="001A34C8" w:rsidRPr="001A75A0">
              <w:rPr>
                <w:rFonts w:ascii="Verdana" w:hAnsi="Verdana"/>
                <w:b/>
                <w:caps/>
                <w:color w:val="FFFFFF"/>
                <w:sz w:val="17"/>
                <w:lang w:val="en-GB"/>
              </w:rPr>
              <w:t>)</w:t>
            </w:r>
          </w:p>
        </w:tc>
      </w:tr>
    </w:tbl>
    <w:p w14:paraId="25EBA05E" w14:textId="77777777" w:rsidR="00362BB8" w:rsidRDefault="00362BB8" w:rsidP="00B521DE">
      <w:pPr>
        <w:widowControl/>
        <w:spacing w:line="260" w:lineRule="exact"/>
        <w:rPr>
          <w:rFonts w:ascii="Verdana" w:hAnsi="Verdana"/>
          <w:b/>
          <w:sz w:val="17"/>
          <w:lang w:val="en-GB"/>
        </w:rPr>
      </w:pPr>
    </w:p>
    <w:p w14:paraId="5B73F8AF" w14:textId="77777777" w:rsidR="001A34C8" w:rsidRDefault="001A34C8" w:rsidP="00B521DE">
      <w:pPr>
        <w:widowControl/>
        <w:spacing w:line="260" w:lineRule="exact"/>
        <w:rPr>
          <w:rFonts w:ascii="Verdana" w:hAnsi="Verdana"/>
          <w:b/>
          <w:sz w:val="17"/>
          <w:lang w:val="en-GB"/>
        </w:rPr>
      </w:pPr>
      <w:r>
        <w:rPr>
          <w:rFonts w:ascii="Verdana" w:hAnsi="Verdana"/>
          <w:b/>
          <w:sz w:val="17"/>
          <w:lang w:val="en-GB"/>
        </w:rPr>
        <w:t>1</w:t>
      </w:r>
      <w:r w:rsidR="005B530F">
        <w:rPr>
          <w:rFonts w:ascii="Verdana" w:hAnsi="Verdana"/>
          <w:b/>
          <w:sz w:val="17"/>
          <w:lang w:val="en-GB"/>
        </w:rPr>
        <w:t>.</w:t>
      </w:r>
      <w:r w:rsidR="0095758A">
        <w:rPr>
          <w:rFonts w:ascii="Verdana" w:hAnsi="Verdana"/>
          <w:b/>
          <w:sz w:val="17"/>
          <w:lang w:val="en-GB"/>
        </w:rPr>
        <w:t xml:space="preserve"> </w:t>
      </w:r>
      <w:r>
        <w:rPr>
          <w:rFonts w:ascii="Verdana" w:hAnsi="Verdana"/>
          <w:b/>
          <w:sz w:val="17"/>
          <w:lang w:val="en-GB"/>
        </w:rPr>
        <w:t>Details of the applicant(s)</w:t>
      </w: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512"/>
        <w:gridCol w:w="3450"/>
        <w:gridCol w:w="1275"/>
        <w:gridCol w:w="940"/>
        <w:gridCol w:w="1895"/>
      </w:tblGrid>
      <w:tr w:rsidR="001A34C8" w14:paraId="3AFB3F86" w14:textId="77777777">
        <w:trPr>
          <w:cantSplit/>
          <w:trHeight w:val="284"/>
          <w:jc w:val="center"/>
        </w:trPr>
        <w:tc>
          <w:tcPr>
            <w:tcW w:w="9072" w:type="dxa"/>
            <w:gridSpan w:val="5"/>
            <w:tcBorders>
              <w:top w:val="single" w:sz="6" w:space="0" w:color="auto"/>
              <w:left w:val="nil"/>
              <w:bottom w:val="single" w:sz="6" w:space="0" w:color="auto"/>
              <w:right w:val="nil"/>
            </w:tcBorders>
            <w:vAlign w:val="center"/>
          </w:tcPr>
          <w:p w14:paraId="0B1836CE" w14:textId="77777777" w:rsidR="001A34C8" w:rsidRDefault="001A34C8" w:rsidP="00B521DE">
            <w:pPr>
              <w:spacing w:line="260" w:lineRule="exact"/>
              <w:rPr>
                <w:rFonts w:ascii="Verdana" w:hAnsi="Verdana"/>
                <w:iCs/>
                <w:sz w:val="17"/>
                <w:lang w:val="en-GB"/>
              </w:rPr>
            </w:pPr>
            <w:r>
              <w:rPr>
                <w:rFonts w:ascii="Verdana" w:hAnsi="Verdana"/>
                <w:b/>
                <w:bCs/>
                <w:iCs/>
                <w:sz w:val="17"/>
                <w:lang w:val="en-GB"/>
              </w:rPr>
              <w:t>Principal Investigator</w:t>
            </w:r>
          </w:p>
        </w:tc>
      </w:tr>
      <w:tr w:rsidR="001A34C8" w14:paraId="4B61B7EB" w14:textId="77777777">
        <w:trPr>
          <w:trHeight w:val="284"/>
          <w:jc w:val="center"/>
        </w:trPr>
        <w:tc>
          <w:tcPr>
            <w:tcW w:w="1512" w:type="dxa"/>
            <w:tcBorders>
              <w:top w:val="single" w:sz="6" w:space="0" w:color="auto"/>
              <w:left w:val="nil"/>
              <w:bottom w:val="single" w:sz="6" w:space="0" w:color="auto"/>
              <w:right w:val="single" w:sz="6" w:space="0" w:color="auto"/>
            </w:tcBorders>
            <w:vAlign w:val="center"/>
          </w:tcPr>
          <w:p w14:paraId="53C0C47B" w14:textId="77777777" w:rsidR="001A34C8" w:rsidRDefault="001A34C8" w:rsidP="00B521DE">
            <w:pPr>
              <w:spacing w:line="260" w:lineRule="exact"/>
              <w:rPr>
                <w:rFonts w:ascii="Verdana" w:hAnsi="Verdana"/>
                <w:iCs/>
                <w:sz w:val="17"/>
                <w:lang w:val="en-GB"/>
              </w:rPr>
            </w:pPr>
            <w:r>
              <w:rPr>
                <w:rFonts w:ascii="Verdana" w:hAnsi="Verdana"/>
                <w:iCs/>
                <w:sz w:val="17"/>
                <w:lang w:val="en-GB"/>
              </w:rPr>
              <w:t xml:space="preserve">Name, first </w:t>
            </w:r>
            <w:r w:rsidRPr="006D08AC">
              <w:rPr>
                <w:rFonts w:ascii="Verdana" w:hAnsi="Verdana"/>
                <w:i/>
                <w:iCs/>
                <w:sz w:val="17"/>
                <w:lang w:val="en-GB"/>
              </w:rPr>
              <w:t>n</w:t>
            </w:r>
            <w:r>
              <w:rPr>
                <w:rFonts w:ascii="Verdana" w:hAnsi="Verdana"/>
                <w:iCs/>
                <w:sz w:val="17"/>
                <w:lang w:val="en-GB"/>
              </w:rPr>
              <w:t>ame, title(s)</w:t>
            </w:r>
          </w:p>
        </w:tc>
        <w:tc>
          <w:tcPr>
            <w:tcW w:w="5665" w:type="dxa"/>
            <w:gridSpan w:val="3"/>
            <w:tcBorders>
              <w:top w:val="single" w:sz="6" w:space="0" w:color="auto"/>
              <w:left w:val="single" w:sz="6" w:space="0" w:color="auto"/>
              <w:bottom w:val="single" w:sz="6" w:space="0" w:color="auto"/>
              <w:right w:val="nil"/>
            </w:tcBorders>
            <w:vAlign w:val="center"/>
          </w:tcPr>
          <w:p w14:paraId="253E837E" w14:textId="11F2C4B5" w:rsidR="001A34C8" w:rsidRDefault="006F738C" w:rsidP="00B521DE">
            <w:pPr>
              <w:spacing w:line="260" w:lineRule="exact"/>
              <w:rPr>
                <w:rFonts w:ascii="Verdana" w:hAnsi="Verdana"/>
                <w:iCs/>
                <w:sz w:val="17"/>
                <w:lang w:val="en-GB"/>
              </w:rPr>
            </w:pPr>
            <w:proofErr w:type="spellStart"/>
            <w:r>
              <w:rPr>
                <w:rFonts w:ascii="Verdana" w:hAnsi="Verdana"/>
                <w:iCs/>
                <w:sz w:val="17"/>
                <w:lang w:val="en-GB"/>
              </w:rPr>
              <w:t>Vos</w:t>
            </w:r>
            <w:proofErr w:type="spellEnd"/>
            <w:r>
              <w:rPr>
                <w:rFonts w:ascii="Verdana" w:hAnsi="Verdana"/>
                <w:iCs/>
                <w:sz w:val="17"/>
                <w:lang w:val="en-GB"/>
              </w:rPr>
              <w:t xml:space="preserve">, </w:t>
            </w:r>
            <w:proofErr w:type="spellStart"/>
            <w:r>
              <w:rPr>
                <w:rFonts w:ascii="Verdana" w:hAnsi="Verdana"/>
                <w:iCs/>
                <w:sz w:val="17"/>
                <w:lang w:val="en-GB"/>
              </w:rPr>
              <w:t>Rutger</w:t>
            </w:r>
            <w:proofErr w:type="spellEnd"/>
            <w:r>
              <w:rPr>
                <w:rFonts w:ascii="Verdana" w:hAnsi="Verdana"/>
                <w:iCs/>
                <w:sz w:val="17"/>
                <w:lang w:val="en-GB"/>
              </w:rPr>
              <w:t xml:space="preserve">, </w:t>
            </w:r>
            <w:proofErr w:type="spellStart"/>
            <w:r>
              <w:rPr>
                <w:rFonts w:ascii="Verdana" w:hAnsi="Verdana"/>
                <w:iCs/>
                <w:sz w:val="17"/>
                <w:lang w:val="en-GB"/>
              </w:rPr>
              <w:t>Dr.</w:t>
            </w:r>
            <w:proofErr w:type="spellEnd"/>
          </w:p>
        </w:tc>
        <w:tc>
          <w:tcPr>
            <w:tcW w:w="1895" w:type="dxa"/>
            <w:tcBorders>
              <w:top w:val="single" w:sz="6" w:space="0" w:color="auto"/>
              <w:left w:val="single" w:sz="6" w:space="0" w:color="auto"/>
              <w:bottom w:val="single" w:sz="6" w:space="0" w:color="auto"/>
              <w:right w:val="nil"/>
            </w:tcBorders>
            <w:vAlign w:val="center"/>
          </w:tcPr>
          <w:p w14:paraId="6A474652" w14:textId="18705BBF" w:rsidR="001A34C8" w:rsidRDefault="00BC57CA" w:rsidP="00B521DE">
            <w:pPr>
              <w:spacing w:line="260" w:lineRule="exact"/>
              <w:rPr>
                <w:rFonts w:ascii="Verdana" w:hAnsi="Verdana"/>
                <w:iCs/>
                <w:sz w:val="17"/>
                <w:lang w:val="en-GB"/>
              </w:rPr>
            </w:pPr>
            <w:r>
              <w:rPr>
                <w:rFonts w:ascii="Verdana" w:hAnsi="Verdana"/>
                <w:iCs/>
                <w:sz w:val="17"/>
                <w:lang w:val="en-GB"/>
              </w:rPr>
              <w:t>Male</w:t>
            </w:r>
          </w:p>
        </w:tc>
      </w:tr>
      <w:tr w:rsidR="001A34C8" w14:paraId="2E32701E" w14:textId="77777777"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14:paraId="7ED97D12" w14:textId="77777777" w:rsidR="001A34C8" w:rsidRDefault="001A34C8" w:rsidP="00B521DE">
            <w:pPr>
              <w:spacing w:line="260" w:lineRule="exact"/>
              <w:rPr>
                <w:rFonts w:ascii="Verdana" w:hAnsi="Verdana"/>
                <w:iCs/>
                <w:sz w:val="17"/>
                <w:lang w:val="en-GB"/>
              </w:rPr>
            </w:pPr>
            <w:r>
              <w:rPr>
                <w:rFonts w:ascii="Verdana" w:hAnsi="Verdana"/>
                <w:iCs/>
                <w:sz w:val="17"/>
                <w:lang w:val="en-GB"/>
              </w:rPr>
              <w:t>Date of birth</w:t>
            </w:r>
          </w:p>
        </w:tc>
        <w:tc>
          <w:tcPr>
            <w:tcW w:w="3450" w:type="dxa"/>
            <w:tcBorders>
              <w:top w:val="single" w:sz="6" w:space="0" w:color="auto"/>
              <w:left w:val="single" w:sz="6" w:space="0" w:color="auto"/>
              <w:bottom w:val="single" w:sz="6" w:space="0" w:color="auto"/>
              <w:right w:val="nil"/>
            </w:tcBorders>
            <w:vAlign w:val="center"/>
          </w:tcPr>
          <w:p w14:paraId="78A01F69" w14:textId="3868813C" w:rsidR="001A34C8" w:rsidRDefault="006F738C" w:rsidP="00B521DE">
            <w:pPr>
              <w:spacing w:line="260" w:lineRule="exact"/>
              <w:rPr>
                <w:rFonts w:ascii="Verdana" w:hAnsi="Verdana"/>
                <w:iCs/>
                <w:sz w:val="17"/>
                <w:lang w:val="en-GB"/>
              </w:rPr>
            </w:pPr>
            <w:r>
              <w:rPr>
                <w:rFonts w:ascii="Verdana" w:hAnsi="Verdana"/>
                <w:iCs/>
                <w:sz w:val="17"/>
                <w:lang w:val="en-GB"/>
              </w:rPr>
              <w:t>5 October 1975</w:t>
            </w:r>
          </w:p>
        </w:tc>
        <w:tc>
          <w:tcPr>
            <w:tcW w:w="1275" w:type="dxa"/>
            <w:tcBorders>
              <w:top w:val="single" w:sz="6" w:space="0" w:color="auto"/>
              <w:left w:val="single" w:sz="6" w:space="0" w:color="auto"/>
              <w:bottom w:val="single" w:sz="6" w:space="0" w:color="auto"/>
              <w:right w:val="nil"/>
            </w:tcBorders>
            <w:vAlign w:val="center"/>
          </w:tcPr>
          <w:p w14:paraId="31E1F35C" w14:textId="77777777" w:rsidR="001A34C8" w:rsidRDefault="001A34C8" w:rsidP="00B521DE">
            <w:pPr>
              <w:spacing w:line="260" w:lineRule="exact"/>
              <w:rPr>
                <w:rFonts w:ascii="Verdana" w:hAnsi="Verdana"/>
                <w:iCs/>
                <w:sz w:val="17"/>
                <w:lang w:val="en-GB"/>
              </w:rPr>
            </w:pPr>
            <w:r>
              <w:rPr>
                <w:rFonts w:ascii="Verdana" w:hAnsi="Verdana"/>
                <w:iCs/>
                <w:sz w:val="17"/>
                <w:lang w:val="en-GB"/>
              </w:rPr>
              <w:t>Date of PhD</w:t>
            </w:r>
          </w:p>
        </w:tc>
        <w:tc>
          <w:tcPr>
            <w:tcW w:w="2835" w:type="dxa"/>
            <w:gridSpan w:val="2"/>
            <w:tcBorders>
              <w:top w:val="single" w:sz="6" w:space="0" w:color="auto"/>
              <w:left w:val="single" w:sz="6" w:space="0" w:color="auto"/>
              <w:bottom w:val="single" w:sz="6" w:space="0" w:color="auto"/>
              <w:right w:val="nil"/>
            </w:tcBorders>
            <w:vAlign w:val="center"/>
          </w:tcPr>
          <w:p w14:paraId="4441DFC5" w14:textId="08FD85AD" w:rsidR="001A34C8" w:rsidRDefault="006F738C" w:rsidP="00B521DE">
            <w:pPr>
              <w:spacing w:line="260" w:lineRule="exact"/>
              <w:rPr>
                <w:rFonts w:ascii="Verdana" w:hAnsi="Verdana"/>
                <w:iCs/>
                <w:sz w:val="17"/>
                <w:lang w:val="en-GB"/>
              </w:rPr>
            </w:pPr>
            <w:r>
              <w:rPr>
                <w:rFonts w:ascii="Verdana" w:hAnsi="Verdana"/>
                <w:iCs/>
                <w:sz w:val="17"/>
                <w:lang w:val="en-GB"/>
              </w:rPr>
              <w:t>2006</w:t>
            </w:r>
          </w:p>
        </w:tc>
      </w:tr>
      <w:tr w:rsidR="001A34C8" w:rsidRPr="004E7F5A" w14:paraId="714FBCBC" w14:textId="77777777">
        <w:trPr>
          <w:trHeight w:val="284"/>
          <w:jc w:val="center"/>
        </w:trPr>
        <w:tc>
          <w:tcPr>
            <w:tcW w:w="1512" w:type="dxa"/>
            <w:tcBorders>
              <w:top w:val="single" w:sz="6" w:space="0" w:color="auto"/>
              <w:left w:val="nil"/>
              <w:bottom w:val="nil"/>
              <w:right w:val="single" w:sz="6" w:space="0" w:color="auto"/>
            </w:tcBorders>
            <w:vAlign w:val="center"/>
          </w:tcPr>
          <w:p w14:paraId="600409C9" w14:textId="77777777" w:rsidR="001A34C8" w:rsidRDefault="001A34C8" w:rsidP="00B521DE">
            <w:pPr>
              <w:spacing w:line="260" w:lineRule="exact"/>
              <w:rPr>
                <w:rFonts w:ascii="Verdana" w:hAnsi="Verdana"/>
                <w:iCs/>
                <w:sz w:val="17"/>
                <w:lang w:val="en-GB"/>
              </w:rPr>
            </w:pPr>
            <w:r>
              <w:rPr>
                <w:rFonts w:ascii="Verdana" w:hAnsi="Verdana"/>
                <w:iCs/>
                <w:sz w:val="17"/>
                <w:lang w:val="en-GB"/>
              </w:rPr>
              <w:t>Position</w:t>
            </w:r>
          </w:p>
        </w:tc>
        <w:tc>
          <w:tcPr>
            <w:tcW w:w="7560" w:type="dxa"/>
            <w:gridSpan w:val="4"/>
            <w:tcBorders>
              <w:top w:val="single" w:sz="6" w:space="0" w:color="auto"/>
              <w:left w:val="single" w:sz="6" w:space="0" w:color="auto"/>
              <w:bottom w:val="nil"/>
              <w:right w:val="nil"/>
            </w:tcBorders>
            <w:vAlign w:val="center"/>
          </w:tcPr>
          <w:p w14:paraId="15F84A86" w14:textId="360EEA36" w:rsidR="001A34C8" w:rsidRDefault="00BC57CA" w:rsidP="00B521DE">
            <w:pPr>
              <w:spacing w:line="260" w:lineRule="exact"/>
              <w:rPr>
                <w:rFonts w:ascii="Verdana" w:hAnsi="Verdana"/>
                <w:iCs/>
                <w:sz w:val="17"/>
                <w:lang w:val="en-GB"/>
              </w:rPr>
            </w:pPr>
            <w:r>
              <w:rPr>
                <w:rFonts w:ascii="Verdana" w:hAnsi="Verdana"/>
                <w:iCs/>
                <w:sz w:val="17"/>
                <w:lang w:val="en-GB"/>
              </w:rPr>
              <w:t>O</w:t>
            </w:r>
            <w:r w:rsidR="001A34C8">
              <w:rPr>
                <w:rFonts w:ascii="Verdana" w:hAnsi="Verdana"/>
                <w:iCs/>
                <w:sz w:val="17"/>
                <w:lang w:val="en-GB"/>
              </w:rPr>
              <w:t xml:space="preserve">ther: </w:t>
            </w:r>
            <w:r w:rsidR="006F738C">
              <w:rPr>
                <w:rFonts w:ascii="Verdana" w:hAnsi="Verdana"/>
                <w:iCs/>
                <w:sz w:val="17"/>
                <w:lang w:val="en-GB"/>
              </w:rPr>
              <w:t>Researcher</w:t>
            </w:r>
          </w:p>
        </w:tc>
      </w:tr>
      <w:tr w:rsidR="00CF4492" w14:paraId="1A964069" w14:textId="77777777">
        <w:trPr>
          <w:trHeight w:val="284"/>
          <w:jc w:val="center"/>
        </w:trPr>
        <w:tc>
          <w:tcPr>
            <w:tcW w:w="1512" w:type="dxa"/>
            <w:tcBorders>
              <w:top w:val="single" w:sz="6" w:space="0" w:color="auto"/>
              <w:left w:val="nil"/>
              <w:bottom w:val="nil"/>
              <w:right w:val="single" w:sz="6" w:space="0" w:color="auto"/>
            </w:tcBorders>
            <w:vAlign w:val="center"/>
          </w:tcPr>
          <w:p w14:paraId="1B087222" w14:textId="77777777" w:rsidR="00CF4492" w:rsidRDefault="00CF4492" w:rsidP="00B521DE">
            <w:pPr>
              <w:spacing w:line="260" w:lineRule="exact"/>
              <w:rPr>
                <w:rFonts w:ascii="Verdana" w:hAnsi="Verdana"/>
                <w:iCs/>
                <w:sz w:val="17"/>
                <w:lang w:val="fr-FR"/>
              </w:rPr>
            </w:pPr>
            <w:r>
              <w:rPr>
                <w:rFonts w:ascii="Verdana" w:hAnsi="Verdana"/>
                <w:iCs/>
                <w:sz w:val="17"/>
                <w:lang w:val="fr-FR"/>
              </w:rPr>
              <w:t xml:space="preserve">End </w:t>
            </w:r>
            <w:proofErr w:type="spellStart"/>
            <w:r>
              <w:rPr>
                <w:rFonts w:ascii="Verdana" w:hAnsi="Verdana"/>
                <w:iCs/>
                <w:sz w:val="17"/>
                <w:lang w:val="fr-FR"/>
              </w:rPr>
              <w:t>contract</w:t>
            </w:r>
            <w:proofErr w:type="spellEnd"/>
          </w:p>
        </w:tc>
        <w:tc>
          <w:tcPr>
            <w:tcW w:w="7560" w:type="dxa"/>
            <w:gridSpan w:val="4"/>
            <w:tcBorders>
              <w:top w:val="single" w:sz="6" w:space="0" w:color="auto"/>
              <w:left w:val="single" w:sz="6" w:space="0" w:color="auto"/>
              <w:bottom w:val="nil"/>
              <w:right w:val="nil"/>
            </w:tcBorders>
            <w:vAlign w:val="center"/>
          </w:tcPr>
          <w:p w14:paraId="2E0F4351" w14:textId="5CFCF8CE" w:rsidR="00CF4492" w:rsidRDefault="006F738C" w:rsidP="00B521DE">
            <w:pPr>
              <w:spacing w:line="260" w:lineRule="exact"/>
              <w:rPr>
                <w:rFonts w:ascii="Verdana" w:hAnsi="Verdana"/>
                <w:iCs/>
                <w:sz w:val="17"/>
                <w:lang w:val="en-GB"/>
              </w:rPr>
            </w:pPr>
            <w:r>
              <w:rPr>
                <w:rFonts w:ascii="Verdana" w:hAnsi="Verdana"/>
                <w:iCs/>
                <w:sz w:val="17"/>
                <w:lang w:val="en-GB"/>
              </w:rPr>
              <w:t>Indefinite</w:t>
            </w:r>
          </w:p>
        </w:tc>
      </w:tr>
      <w:tr w:rsidR="00B60633" w14:paraId="06FEFB33" w14:textId="77777777" w:rsidTr="004C7B2D">
        <w:trPr>
          <w:trHeight w:val="284"/>
          <w:jc w:val="center"/>
        </w:trPr>
        <w:tc>
          <w:tcPr>
            <w:tcW w:w="1512" w:type="dxa"/>
            <w:tcBorders>
              <w:top w:val="single" w:sz="6" w:space="0" w:color="auto"/>
              <w:left w:val="nil"/>
              <w:bottom w:val="nil"/>
              <w:right w:val="single" w:sz="6" w:space="0" w:color="auto"/>
            </w:tcBorders>
            <w:vAlign w:val="center"/>
          </w:tcPr>
          <w:p w14:paraId="1131C8A6" w14:textId="77777777" w:rsidR="00B60633" w:rsidRDefault="00D531CB" w:rsidP="00B521DE">
            <w:pPr>
              <w:spacing w:line="260" w:lineRule="exact"/>
              <w:rPr>
                <w:rFonts w:ascii="Verdana" w:hAnsi="Verdana"/>
                <w:iCs/>
                <w:sz w:val="17"/>
                <w:lang w:val="en-GB"/>
              </w:rPr>
            </w:pPr>
            <w:r>
              <w:rPr>
                <w:rFonts w:ascii="Verdana" w:hAnsi="Verdana"/>
                <w:iCs/>
                <w:sz w:val="17"/>
                <w:lang w:val="en-GB"/>
              </w:rPr>
              <w:t>Affiliation</w:t>
            </w:r>
          </w:p>
        </w:tc>
        <w:tc>
          <w:tcPr>
            <w:tcW w:w="7560" w:type="dxa"/>
            <w:gridSpan w:val="4"/>
            <w:tcBorders>
              <w:top w:val="single" w:sz="6" w:space="0" w:color="auto"/>
              <w:left w:val="single" w:sz="6" w:space="0" w:color="auto"/>
              <w:bottom w:val="nil"/>
              <w:right w:val="nil"/>
            </w:tcBorders>
            <w:vAlign w:val="center"/>
          </w:tcPr>
          <w:p w14:paraId="3DEB4D3D" w14:textId="2B6BE992" w:rsidR="00B60633" w:rsidRDefault="00D119A4" w:rsidP="00B521DE">
            <w:pPr>
              <w:spacing w:line="260" w:lineRule="exact"/>
              <w:rPr>
                <w:rFonts w:ascii="Verdana" w:hAnsi="Verdana"/>
                <w:iCs/>
                <w:sz w:val="17"/>
                <w:lang w:val="en-GB"/>
              </w:rPr>
            </w:pPr>
            <w:proofErr w:type="spellStart"/>
            <w:r>
              <w:rPr>
                <w:rFonts w:ascii="Verdana" w:hAnsi="Verdana"/>
                <w:iCs/>
                <w:sz w:val="17"/>
                <w:lang w:val="en-GB"/>
              </w:rPr>
              <w:t>Stichting</w:t>
            </w:r>
            <w:proofErr w:type="spellEnd"/>
            <w:r>
              <w:rPr>
                <w:rFonts w:ascii="Verdana" w:hAnsi="Verdana"/>
                <w:iCs/>
                <w:sz w:val="17"/>
                <w:lang w:val="en-GB"/>
              </w:rPr>
              <w:t xml:space="preserve"> </w:t>
            </w:r>
            <w:r w:rsidR="006F738C" w:rsidRPr="006F738C">
              <w:rPr>
                <w:rFonts w:ascii="Verdana" w:hAnsi="Verdana"/>
                <w:iCs/>
                <w:sz w:val="17"/>
                <w:lang w:val="en-GB"/>
              </w:rPr>
              <w:t xml:space="preserve">Naturalis Biodiversity </w:t>
            </w:r>
            <w:proofErr w:type="spellStart"/>
            <w:r w:rsidR="006F738C" w:rsidRPr="006F738C">
              <w:rPr>
                <w:rFonts w:ascii="Verdana" w:hAnsi="Verdana"/>
                <w:iCs/>
                <w:sz w:val="17"/>
                <w:lang w:val="en-GB"/>
              </w:rPr>
              <w:t>Center</w:t>
            </w:r>
            <w:proofErr w:type="spellEnd"/>
            <w:r>
              <w:rPr>
                <w:rFonts w:ascii="Verdana" w:hAnsi="Verdana"/>
                <w:iCs/>
                <w:sz w:val="17"/>
                <w:lang w:val="en-GB"/>
              </w:rPr>
              <w:t xml:space="preserve"> (Naturalis)</w:t>
            </w:r>
          </w:p>
        </w:tc>
      </w:tr>
      <w:tr w:rsidR="00B60633" w14:paraId="3B728C9A" w14:textId="77777777" w:rsidTr="00D119A4">
        <w:trPr>
          <w:trHeight w:val="284"/>
          <w:jc w:val="center"/>
        </w:trPr>
        <w:tc>
          <w:tcPr>
            <w:tcW w:w="1512" w:type="dxa"/>
            <w:tcBorders>
              <w:top w:val="single" w:sz="6" w:space="0" w:color="auto"/>
              <w:left w:val="nil"/>
              <w:bottom w:val="nil"/>
              <w:right w:val="single" w:sz="6" w:space="0" w:color="auto"/>
            </w:tcBorders>
            <w:vAlign w:val="center"/>
          </w:tcPr>
          <w:p w14:paraId="7EF7856D" w14:textId="77777777" w:rsidR="00B60633" w:rsidRDefault="00B60633" w:rsidP="00B521DE">
            <w:pPr>
              <w:spacing w:line="260" w:lineRule="exact"/>
              <w:rPr>
                <w:rFonts w:ascii="Verdana" w:hAnsi="Verdana"/>
                <w:iCs/>
                <w:sz w:val="17"/>
                <w:lang w:val="en-GB"/>
              </w:rPr>
            </w:pPr>
            <w:r>
              <w:rPr>
                <w:rFonts w:ascii="Verdana" w:hAnsi="Verdana"/>
                <w:iCs/>
                <w:sz w:val="17"/>
                <w:lang w:val="en-GB"/>
              </w:rPr>
              <w:t>Department</w:t>
            </w:r>
          </w:p>
        </w:tc>
        <w:tc>
          <w:tcPr>
            <w:tcW w:w="3450" w:type="dxa"/>
            <w:tcBorders>
              <w:top w:val="single" w:sz="6" w:space="0" w:color="auto"/>
              <w:left w:val="single" w:sz="6" w:space="0" w:color="auto"/>
              <w:bottom w:val="nil"/>
              <w:right w:val="nil"/>
            </w:tcBorders>
            <w:vAlign w:val="center"/>
          </w:tcPr>
          <w:p w14:paraId="78C6A5BF" w14:textId="5A30C32E" w:rsidR="00B60633" w:rsidRDefault="006F738C" w:rsidP="00B521DE">
            <w:pPr>
              <w:spacing w:line="260" w:lineRule="exact"/>
              <w:rPr>
                <w:rFonts w:ascii="Verdana" w:hAnsi="Verdana"/>
                <w:iCs/>
                <w:sz w:val="17"/>
                <w:lang w:val="en-GB"/>
              </w:rPr>
            </w:pPr>
            <w:r>
              <w:rPr>
                <w:rFonts w:ascii="Verdana" w:hAnsi="Verdana"/>
                <w:iCs/>
                <w:sz w:val="17"/>
                <w:lang w:val="en-GB"/>
              </w:rPr>
              <w:t>Research and Education</w:t>
            </w:r>
          </w:p>
        </w:tc>
        <w:tc>
          <w:tcPr>
            <w:tcW w:w="1275" w:type="dxa"/>
            <w:tcBorders>
              <w:top w:val="single" w:sz="6" w:space="0" w:color="auto"/>
              <w:left w:val="single" w:sz="6" w:space="0" w:color="auto"/>
              <w:bottom w:val="nil"/>
              <w:right w:val="nil"/>
            </w:tcBorders>
            <w:vAlign w:val="center"/>
          </w:tcPr>
          <w:p w14:paraId="77D19A07" w14:textId="77777777" w:rsidR="00B60633" w:rsidRDefault="00B60633" w:rsidP="00B521DE">
            <w:pPr>
              <w:spacing w:line="260" w:lineRule="exact"/>
              <w:rPr>
                <w:rFonts w:ascii="Verdana" w:hAnsi="Verdana"/>
                <w:iCs/>
                <w:sz w:val="17"/>
                <w:lang w:val="en-GB"/>
              </w:rPr>
            </w:pPr>
            <w:r>
              <w:rPr>
                <w:rFonts w:ascii="Verdana" w:hAnsi="Verdana"/>
                <w:iCs/>
                <w:sz w:val="17"/>
                <w:lang w:val="en-GB"/>
              </w:rPr>
              <w:t>Section</w:t>
            </w:r>
          </w:p>
        </w:tc>
        <w:tc>
          <w:tcPr>
            <w:tcW w:w="2835" w:type="dxa"/>
            <w:gridSpan w:val="2"/>
            <w:tcBorders>
              <w:top w:val="single" w:sz="6" w:space="0" w:color="auto"/>
              <w:left w:val="single" w:sz="6" w:space="0" w:color="auto"/>
              <w:bottom w:val="nil"/>
              <w:right w:val="nil"/>
            </w:tcBorders>
            <w:vAlign w:val="center"/>
          </w:tcPr>
          <w:p w14:paraId="3F0EF24F" w14:textId="1BBCAD61" w:rsidR="00B60633" w:rsidRDefault="006F738C" w:rsidP="00B521DE">
            <w:pPr>
              <w:spacing w:line="260" w:lineRule="exact"/>
              <w:rPr>
                <w:rFonts w:ascii="Verdana" w:hAnsi="Verdana"/>
                <w:iCs/>
                <w:sz w:val="17"/>
                <w:lang w:val="en-GB"/>
              </w:rPr>
            </w:pPr>
            <w:r>
              <w:rPr>
                <w:rFonts w:ascii="Verdana" w:hAnsi="Verdana"/>
                <w:iCs/>
                <w:sz w:val="17"/>
                <w:lang w:val="en-GB"/>
              </w:rPr>
              <w:t>Endless Forms</w:t>
            </w:r>
          </w:p>
        </w:tc>
      </w:tr>
      <w:tr w:rsidR="001A34C8" w14:paraId="097781FC" w14:textId="77777777" w:rsidTr="00D119A4">
        <w:trPr>
          <w:trHeight w:val="284"/>
          <w:jc w:val="center"/>
        </w:trPr>
        <w:tc>
          <w:tcPr>
            <w:tcW w:w="1512" w:type="dxa"/>
            <w:tcBorders>
              <w:top w:val="single" w:sz="6" w:space="0" w:color="auto"/>
              <w:left w:val="nil"/>
              <w:bottom w:val="nil"/>
              <w:right w:val="single" w:sz="6" w:space="0" w:color="auto"/>
            </w:tcBorders>
            <w:vAlign w:val="center"/>
          </w:tcPr>
          <w:p w14:paraId="3488C9DC" w14:textId="77777777" w:rsidR="001A34C8" w:rsidRDefault="00B60633" w:rsidP="00B521DE">
            <w:pPr>
              <w:spacing w:line="260" w:lineRule="exact"/>
              <w:rPr>
                <w:rFonts w:ascii="Verdana" w:hAnsi="Verdana"/>
                <w:iCs/>
                <w:sz w:val="17"/>
                <w:lang w:val="en-GB"/>
              </w:rPr>
            </w:pPr>
            <w:r>
              <w:rPr>
                <w:rFonts w:ascii="Verdana" w:hAnsi="Verdana"/>
                <w:iCs/>
                <w:sz w:val="17"/>
                <w:lang w:val="en-GB"/>
              </w:rPr>
              <w:t xml:space="preserve">Postal </w:t>
            </w:r>
            <w:r w:rsidR="001A34C8">
              <w:rPr>
                <w:rFonts w:ascii="Verdana" w:hAnsi="Verdana"/>
                <w:iCs/>
                <w:sz w:val="17"/>
                <w:lang w:val="en-GB"/>
              </w:rPr>
              <w:t>Address</w:t>
            </w:r>
          </w:p>
        </w:tc>
        <w:tc>
          <w:tcPr>
            <w:tcW w:w="3450" w:type="dxa"/>
            <w:tcBorders>
              <w:top w:val="single" w:sz="6" w:space="0" w:color="auto"/>
              <w:left w:val="single" w:sz="6" w:space="0" w:color="auto"/>
              <w:bottom w:val="nil"/>
              <w:right w:val="nil"/>
            </w:tcBorders>
            <w:vAlign w:val="center"/>
          </w:tcPr>
          <w:p w14:paraId="7EB4D58F" w14:textId="57D90CB0" w:rsidR="001A34C8" w:rsidRDefault="006F738C" w:rsidP="00B521DE">
            <w:pPr>
              <w:spacing w:line="260" w:lineRule="exact"/>
              <w:rPr>
                <w:rFonts w:ascii="Verdana" w:hAnsi="Verdana"/>
                <w:iCs/>
                <w:sz w:val="17"/>
                <w:lang w:val="en-GB"/>
              </w:rPr>
            </w:pPr>
            <w:proofErr w:type="spellStart"/>
            <w:r>
              <w:rPr>
                <w:rFonts w:ascii="Verdana" w:hAnsi="Verdana"/>
                <w:iCs/>
                <w:sz w:val="17"/>
                <w:lang w:val="en-GB"/>
              </w:rPr>
              <w:t>Vondellaan</w:t>
            </w:r>
            <w:proofErr w:type="spellEnd"/>
            <w:r>
              <w:rPr>
                <w:rFonts w:ascii="Verdana" w:hAnsi="Verdana"/>
                <w:iCs/>
                <w:sz w:val="17"/>
                <w:lang w:val="en-GB"/>
              </w:rPr>
              <w:t xml:space="preserve"> 55</w:t>
            </w:r>
          </w:p>
        </w:tc>
        <w:tc>
          <w:tcPr>
            <w:tcW w:w="1275" w:type="dxa"/>
            <w:tcBorders>
              <w:top w:val="single" w:sz="6" w:space="0" w:color="auto"/>
              <w:left w:val="single" w:sz="6" w:space="0" w:color="auto"/>
              <w:bottom w:val="nil"/>
              <w:right w:val="nil"/>
            </w:tcBorders>
            <w:vAlign w:val="center"/>
          </w:tcPr>
          <w:p w14:paraId="7A71CA94" w14:textId="77777777" w:rsidR="001A34C8" w:rsidRDefault="001A34C8" w:rsidP="00B521DE">
            <w:pPr>
              <w:spacing w:line="260" w:lineRule="exact"/>
              <w:rPr>
                <w:rFonts w:ascii="Verdana" w:hAnsi="Verdana"/>
                <w:iCs/>
                <w:sz w:val="17"/>
                <w:lang w:val="en-GB"/>
              </w:rPr>
            </w:pPr>
            <w:r>
              <w:rPr>
                <w:rFonts w:ascii="Verdana" w:hAnsi="Verdana"/>
                <w:iCs/>
                <w:sz w:val="17"/>
                <w:lang w:val="en-GB"/>
              </w:rPr>
              <w:t>Zip/city</w:t>
            </w:r>
          </w:p>
        </w:tc>
        <w:tc>
          <w:tcPr>
            <w:tcW w:w="2835" w:type="dxa"/>
            <w:gridSpan w:val="2"/>
            <w:tcBorders>
              <w:top w:val="single" w:sz="6" w:space="0" w:color="auto"/>
              <w:left w:val="single" w:sz="6" w:space="0" w:color="auto"/>
              <w:bottom w:val="nil"/>
              <w:right w:val="nil"/>
            </w:tcBorders>
            <w:vAlign w:val="center"/>
          </w:tcPr>
          <w:p w14:paraId="7A7584E0" w14:textId="76FD5B81" w:rsidR="001A34C8" w:rsidRDefault="006F738C" w:rsidP="00B521DE">
            <w:pPr>
              <w:spacing w:line="260" w:lineRule="exact"/>
              <w:rPr>
                <w:rFonts w:ascii="Verdana" w:hAnsi="Verdana"/>
                <w:iCs/>
                <w:sz w:val="17"/>
                <w:lang w:val="en-GB"/>
              </w:rPr>
            </w:pPr>
            <w:r>
              <w:rPr>
                <w:rFonts w:ascii="Verdana" w:hAnsi="Verdana"/>
                <w:iCs/>
                <w:sz w:val="17"/>
                <w:lang w:val="en-GB"/>
              </w:rPr>
              <w:t>2332 AA, Leiden</w:t>
            </w:r>
          </w:p>
        </w:tc>
      </w:tr>
      <w:tr w:rsidR="001A34C8" w14:paraId="39279AE1" w14:textId="77777777" w:rsidTr="00D119A4">
        <w:trPr>
          <w:trHeight w:val="284"/>
          <w:jc w:val="center"/>
        </w:trPr>
        <w:tc>
          <w:tcPr>
            <w:tcW w:w="1512" w:type="dxa"/>
            <w:tcBorders>
              <w:top w:val="single" w:sz="6" w:space="0" w:color="auto"/>
              <w:left w:val="nil"/>
              <w:bottom w:val="single" w:sz="4" w:space="0" w:color="auto"/>
              <w:right w:val="single" w:sz="6" w:space="0" w:color="auto"/>
            </w:tcBorders>
            <w:vAlign w:val="center"/>
          </w:tcPr>
          <w:p w14:paraId="48C256B8" w14:textId="77777777" w:rsidR="001A34C8" w:rsidRDefault="001A34C8" w:rsidP="00B521DE">
            <w:pPr>
              <w:spacing w:line="260" w:lineRule="exact"/>
              <w:rPr>
                <w:rFonts w:ascii="Verdana" w:hAnsi="Verdana"/>
                <w:iCs/>
                <w:sz w:val="17"/>
                <w:lang w:val="en-GB"/>
              </w:rPr>
            </w:pPr>
            <w:r>
              <w:rPr>
                <w:rFonts w:ascii="Verdana" w:hAnsi="Verdana"/>
                <w:iCs/>
                <w:sz w:val="17"/>
                <w:lang w:val="en-GB"/>
              </w:rPr>
              <w:t>Tel / Fax</w:t>
            </w:r>
          </w:p>
        </w:tc>
        <w:tc>
          <w:tcPr>
            <w:tcW w:w="3450" w:type="dxa"/>
            <w:tcBorders>
              <w:top w:val="single" w:sz="6" w:space="0" w:color="auto"/>
              <w:left w:val="single" w:sz="6" w:space="0" w:color="auto"/>
              <w:bottom w:val="single" w:sz="4" w:space="0" w:color="auto"/>
              <w:right w:val="nil"/>
            </w:tcBorders>
            <w:vAlign w:val="center"/>
          </w:tcPr>
          <w:p w14:paraId="6285B732" w14:textId="6E22B82C" w:rsidR="001A34C8" w:rsidRDefault="006F738C" w:rsidP="00B521DE">
            <w:pPr>
              <w:spacing w:line="260" w:lineRule="exact"/>
              <w:rPr>
                <w:rFonts w:ascii="Verdana" w:hAnsi="Verdana"/>
                <w:iCs/>
                <w:sz w:val="17"/>
                <w:lang w:val="en-GB"/>
              </w:rPr>
            </w:pPr>
            <w:r w:rsidRPr="006F738C">
              <w:rPr>
                <w:rFonts w:ascii="Verdana" w:hAnsi="Verdana"/>
                <w:iCs/>
                <w:sz w:val="17"/>
                <w:lang w:val="en-GB"/>
              </w:rPr>
              <w:t>071-7519600</w:t>
            </w:r>
          </w:p>
        </w:tc>
        <w:tc>
          <w:tcPr>
            <w:tcW w:w="1275" w:type="dxa"/>
            <w:tcBorders>
              <w:top w:val="single" w:sz="6" w:space="0" w:color="auto"/>
              <w:left w:val="single" w:sz="6" w:space="0" w:color="auto"/>
              <w:bottom w:val="single" w:sz="4" w:space="0" w:color="auto"/>
              <w:right w:val="nil"/>
            </w:tcBorders>
            <w:vAlign w:val="center"/>
          </w:tcPr>
          <w:p w14:paraId="3ED1D7A6" w14:textId="77777777" w:rsidR="001A34C8" w:rsidRDefault="001A34C8" w:rsidP="00B521DE">
            <w:pPr>
              <w:spacing w:line="260" w:lineRule="exact"/>
              <w:rPr>
                <w:rFonts w:ascii="Verdana" w:hAnsi="Verdana"/>
                <w:iCs/>
                <w:sz w:val="17"/>
                <w:lang w:val="en-GB"/>
              </w:rPr>
            </w:pPr>
            <w:r>
              <w:rPr>
                <w:rFonts w:ascii="Verdana" w:hAnsi="Verdana"/>
                <w:iCs/>
                <w:sz w:val="17"/>
                <w:lang w:val="en-GB"/>
              </w:rPr>
              <w:t>E-mail</w:t>
            </w:r>
          </w:p>
        </w:tc>
        <w:tc>
          <w:tcPr>
            <w:tcW w:w="2835" w:type="dxa"/>
            <w:gridSpan w:val="2"/>
            <w:tcBorders>
              <w:top w:val="single" w:sz="6" w:space="0" w:color="auto"/>
              <w:left w:val="single" w:sz="6" w:space="0" w:color="auto"/>
              <w:bottom w:val="single" w:sz="4" w:space="0" w:color="auto"/>
              <w:right w:val="nil"/>
            </w:tcBorders>
            <w:vAlign w:val="center"/>
          </w:tcPr>
          <w:p w14:paraId="134AD705" w14:textId="4B2598D3" w:rsidR="001A34C8" w:rsidRDefault="006F738C" w:rsidP="00B521DE">
            <w:pPr>
              <w:spacing w:line="260" w:lineRule="exact"/>
              <w:rPr>
                <w:rFonts w:ascii="Verdana" w:hAnsi="Verdana"/>
                <w:iCs/>
                <w:sz w:val="17"/>
                <w:lang w:val="en-GB"/>
              </w:rPr>
            </w:pPr>
            <w:r>
              <w:rPr>
                <w:rFonts w:ascii="Verdana" w:hAnsi="Verdana"/>
                <w:iCs/>
                <w:sz w:val="17"/>
                <w:lang w:val="en-GB"/>
              </w:rPr>
              <w:t>Rutger.Vos@naturalis.nl</w:t>
            </w:r>
          </w:p>
        </w:tc>
      </w:tr>
      <w:tr w:rsidR="001A34C8" w:rsidRPr="00E63B86" w14:paraId="691B2264" w14:textId="77777777">
        <w:trPr>
          <w:cantSplit/>
          <w:trHeight w:val="284"/>
          <w:jc w:val="center"/>
        </w:trPr>
        <w:tc>
          <w:tcPr>
            <w:tcW w:w="9072" w:type="dxa"/>
            <w:gridSpan w:val="5"/>
            <w:tcBorders>
              <w:top w:val="single" w:sz="4" w:space="0" w:color="auto"/>
              <w:left w:val="nil"/>
              <w:bottom w:val="single" w:sz="4" w:space="0" w:color="auto"/>
              <w:right w:val="nil"/>
            </w:tcBorders>
            <w:vAlign w:val="center"/>
          </w:tcPr>
          <w:p w14:paraId="3F6D8F31" w14:textId="77777777" w:rsidR="001A34C8" w:rsidRDefault="001A34C8" w:rsidP="00B521DE">
            <w:pPr>
              <w:spacing w:line="260" w:lineRule="exact"/>
              <w:rPr>
                <w:rFonts w:ascii="Verdana" w:hAnsi="Verdana"/>
                <w:iCs/>
                <w:sz w:val="17"/>
                <w:lang w:val="en-GB"/>
              </w:rPr>
            </w:pPr>
            <w:r>
              <w:rPr>
                <w:rFonts w:ascii="Verdana" w:hAnsi="Verdana"/>
                <w:b/>
                <w:bCs/>
                <w:iCs/>
                <w:sz w:val="17"/>
                <w:lang w:val="en-GB"/>
              </w:rPr>
              <w:t xml:space="preserve">Co-applicant </w:t>
            </w:r>
            <w:r w:rsidR="00BC4456" w:rsidRPr="00BC4456">
              <w:rPr>
                <w:rFonts w:ascii="Verdana" w:hAnsi="Verdana"/>
                <w:bCs/>
                <w:iCs/>
                <w:sz w:val="17"/>
                <w:lang w:val="en-GB"/>
              </w:rPr>
              <w:t>(copy and paste if needed)</w:t>
            </w:r>
          </w:p>
        </w:tc>
      </w:tr>
      <w:tr w:rsidR="001A34C8" w14:paraId="5AE1F784" w14:textId="77777777">
        <w:trPr>
          <w:trHeight w:val="284"/>
          <w:jc w:val="center"/>
        </w:trPr>
        <w:tc>
          <w:tcPr>
            <w:tcW w:w="1512" w:type="dxa"/>
            <w:tcBorders>
              <w:top w:val="single" w:sz="4" w:space="0" w:color="auto"/>
              <w:left w:val="nil"/>
              <w:bottom w:val="single" w:sz="6" w:space="0" w:color="auto"/>
              <w:right w:val="single" w:sz="6" w:space="0" w:color="auto"/>
            </w:tcBorders>
            <w:vAlign w:val="center"/>
          </w:tcPr>
          <w:p w14:paraId="51033D21" w14:textId="77777777" w:rsidR="001A34C8" w:rsidRDefault="001A34C8" w:rsidP="00B521DE">
            <w:pPr>
              <w:spacing w:line="260" w:lineRule="exact"/>
              <w:rPr>
                <w:rFonts w:ascii="Verdana" w:hAnsi="Verdana"/>
                <w:b/>
                <w:bCs/>
                <w:iCs/>
                <w:sz w:val="17"/>
                <w:lang w:val="en-GB"/>
              </w:rPr>
            </w:pPr>
            <w:r>
              <w:rPr>
                <w:rFonts w:ascii="Verdana" w:hAnsi="Verdana"/>
                <w:iCs/>
                <w:sz w:val="17"/>
                <w:lang w:val="en-GB"/>
              </w:rPr>
              <w:t>Name, first name, title(s)</w:t>
            </w:r>
          </w:p>
        </w:tc>
        <w:tc>
          <w:tcPr>
            <w:tcW w:w="5665" w:type="dxa"/>
            <w:gridSpan w:val="3"/>
            <w:tcBorders>
              <w:top w:val="single" w:sz="4" w:space="0" w:color="auto"/>
              <w:left w:val="single" w:sz="6" w:space="0" w:color="auto"/>
              <w:bottom w:val="single" w:sz="6" w:space="0" w:color="auto"/>
              <w:right w:val="nil"/>
            </w:tcBorders>
            <w:vAlign w:val="center"/>
          </w:tcPr>
          <w:p w14:paraId="044CFCEC" w14:textId="705034B4" w:rsidR="001A34C8" w:rsidRPr="00E63B86" w:rsidRDefault="006F738C" w:rsidP="00B521DE">
            <w:pPr>
              <w:spacing w:line="260" w:lineRule="exact"/>
              <w:rPr>
                <w:rFonts w:ascii="Verdana" w:hAnsi="Verdana"/>
                <w:iCs/>
                <w:sz w:val="17"/>
              </w:rPr>
            </w:pPr>
            <w:r w:rsidRPr="00E63B86">
              <w:rPr>
                <w:rFonts w:ascii="Verdana" w:hAnsi="Verdana"/>
                <w:iCs/>
                <w:sz w:val="17"/>
              </w:rPr>
              <w:t>Verbeek, Fons, Prof. Dr. Ir.</w:t>
            </w:r>
          </w:p>
        </w:tc>
        <w:tc>
          <w:tcPr>
            <w:tcW w:w="1895" w:type="dxa"/>
            <w:tcBorders>
              <w:top w:val="single" w:sz="4" w:space="0" w:color="auto"/>
              <w:left w:val="single" w:sz="6" w:space="0" w:color="auto"/>
              <w:bottom w:val="single" w:sz="6" w:space="0" w:color="auto"/>
              <w:right w:val="nil"/>
            </w:tcBorders>
            <w:vAlign w:val="center"/>
          </w:tcPr>
          <w:p w14:paraId="188FACB9" w14:textId="26808D67" w:rsidR="001A34C8" w:rsidRDefault="00BC57CA" w:rsidP="006F738C">
            <w:pPr>
              <w:spacing w:line="260" w:lineRule="exact"/>
              <w:rPr>
                <w:rFonts w:ascii="Verdana" w:hAnsi="Verdana"/>
                <w:iCs/>
                <w:sz w:val="17"/>
                <w:lang w:val="en-GB"/>
              </w:rPr>
            </w:pPr>
            <w:r>
              <w:rPr>
                <w:rFonts w:ascii="Verdana" w:hAnsi="Verdana"/>
                <w:iCs/>
                <w:sz w:val="17"/>
                <w:lang w:val="en-GB"/>
              </w:rPr>
              <w:t>Male</w:t>
            </w:r>
          </w:p>
        </w:tc>
      </w:tr>
      <w:tr w:rsidR="001A34C8" w14:paraId="7C6AA27D" w14:textId="77777777"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14:paraId="29E179A4" w14:textId="77777777" w:rsidR="001A34C8" w:rsidRPr="006F738C" w:rsidRDefault="001A34C8" w:rsidP="00B521DE">
            <w:pPr>
              <w:spacing w:line="260" w:lineRule="exact"/>
              <w:rPr>
                <w:rFonts w:ascii="Verdana" w:hAnsi="Verdana"/>
                <w:iCs/>
                <w:color w:val="FF0000"/>
                <w:sz w:val="17"/>
                <w:lang w:val="en-GB"/>
              </w:rPr>
            </w:pPr>
            <w:r w:rsidRPr="006F738C">
              <w:rPr>
                <w:rFonts w:ascii="Verdana" w:hAnsi="Verdana"/>
                <w:iCs/>
                <w:color w:val="FF0000"/>
                <w:sz w:val="17"/>
                <w:lang w:val="en-GB"/>
              </w:rPr>
              <w:t>Date of birth</w:t>
            </w:r>
          </w:p>
        </w:tc>
        <w:tc>
          <w:tcPr>
            <w:tcW w:w="3450" w:type="dxa"/>
            <w:tcBorders>
              <w:top w:val="single" w:sz="6" w:space="0" w:color="auto"/>
              <w:left w:val="single" w:sz="6" w:space="0" w:color="auto"/>
              <w:bottom w:val="single" w:sz="6" w:space="0" w:color="auto"/>
              <w:right w:val="nil"/>
            </w:tcBorders>
            <w:vAlign w:val="center"/>
          </w:tcPr>
          <w:p w14:paraId="4A0457A1" w14:textId="77777777" w:rsidR="001A34C8" w:rsidRDefault="001A34C8" w:rsidP="00B521DE">
            <w:pPr>
              <w:spacing w:line="260" w:lineRule="exact"/>
              <w:rPr>
                <w:rFonts w:ascii="Verdana" w:hAnsi="Verdana"/>
                <w:iCs/>
                <w:sz w:val="17"/>
                <w:lang w:val="en-GB"/>
              </w:rPr>
            </w:pPr>
          </w:p>
        </w:tc>
        <w:tc>
          <w:tcPr>
            <w:tcW w:w="1275" w:type="dxa"/>
            <w:tcBorders>
              <w:top w:val="single" w:sz="6" w:space="0" w:color="auto"/>
              <w:left w:val="single" w:sz="6" w:space="0" w:color="auto"/>
              <w:bottom w:val="single" w:sz="6" w:space="0" w:color="auto"/>
              <w:right w:val="nil"/>
            </w:tcBorders>
            <w:vAlign w:val="center"/>
          </w:tcPr>
          <w:p w14:paraId="23A2872B" w14:textId="77777777" w:rsidR="001A34C8" w:rsidRPr="006F738C" w:rsidRDefault="001A34C8" w:rsidP="00B521DE">
            <w:pPr>
              <w:spacing w:line="260" w:lineRule="exact"/>
              <w:rPr>
                <w:rFonts w:ascii="Verdana" w:hAnsi="Verdana"/>
                <w:iCs/>
                <w:color w:val="FF0000"/>
                <w:sz w:val="17"/>
                <w:lang w:val="en-GB"/>
              </w:rPr>
            </w:pPr>
            <w:r w:rsidRPr="006F738C">
              <w:rPr>
                <w:rFonts w:ascii="Verdana" w:hAnsi="Verdana"/>
                <w:iCs/>
                <w:color w:val="FF0000"/>
                <w:sz w:val="17"/>
                <w:lang w:val="en-GB"/>
              </w:rPr>
              <w:t>Date of PhD</w:t>
            </w:r>
          </w:p>
        </w:tc>
        <w:tc>
          <w:tcPr>
            <w:tcW w:w="2835" w:type="dxa"/>
            <w:gridSpan w:val="2"/>
            <w:tcBorders>
              <w:top w:val="single" w:sz="6" w:space="0" w:color="auto"/>
              <w:left w:val="single" w:sz="6" w:space="0" w:color="auto"/>
              <w:bottom w:val="single" w:sz="6" w:space="0" w:color="auto"/>
              <w:right w:val="nil"/>
            </w:tcBorders>
            <w:vAlign w:val="center"/>
          </w:tcPr>
          <w:p w14:paraId="2D2841A2" w14:textId="77777777" w:rsidR="001A34C8" w:rsidRDefault="001A34C8" w:rsidP="00B521DE">
            <w:pPr>
              <w:spacing w:line="260" w:lineRule="exact"/>
              <w:rPr>
                <w:rFonts w:ascii="Verdana" w:hAnsi="Verdana"/>
                <w:iCs/>
                <w:sz w:val="17"/>
                <w:lang w:val="en-GB"/>
              </w:rPr>
            </w:pPr>
          </w:p>
        </w:tc>
      </w:tr>
      <w:tr w:rsidR="001A34C8" w:rsidRPr="004E7F5A" w14:paraId="20255E53" w14:textId="77777777">
        <w:trPr>
          <w:trHeight w:val="284"/>
          <w:jc w:val="center"/>
        </w:trPr>
        <w:tc>
          <w:tcPr>
            <w:tcW w:w="1512" w:type="dxa"/>
            <w:tcBorders>
              <w:top w:val="single" w:sz="6" w:space="0" w:color="auto"/>
              <w:left w:val="nil"/>
              <w:bottom w:val="nil"/>
              <w:right w:val="single" w:sz="6" w:space="0" w:color="auto"/>
            </w:tcBorders>
            <w:vAlign w:val="center"/>
          </w:tcPr>
          <w:p w14:paraId="21E88FEC" w14:textId="77777777" w:rsidR="001A34C8" w:rsidRDefault="001A34C8" w:rsidP="00B521DE">
            <w:pPr>
              <w:spacing w:line="260" w:lineRule="exact"/>
              <w:rPr>
                <w:rFonts w:ascii="Verdana" w:hAnsi="Verdana"/>
                <w:iCs/>
                <w:sz w:val="17"/>
                <w:lang w:val="en-GB"/>
              </w:rPr>
            </w:pPr>
            <w:r>
              <w:rPr>
                <w:rFonts w:ascii="Verdana" w:hAnsi="Verdana"/>
                <w:iCs/>
                <w:sz w:val="17"/>
                <w:lang w:val="en-GB"/>
              </w:rPr>
              <w:t>Position</w:t>
            </w:r>
          </w:p>
        </w:tc>
        <w:tc>
          <w:tcPr>
            <w:tcW w:w="7560" w:type="dxa"/>
            <w:gridSpan w:val="4"/>
            <w:tcBorders>
              <w:top w:val="single" w:sz="6" w:space="0" w:color="auto"/>
              <w:left w:val="single" w:sz="6" w:space="0" w:color="auto"/>
              <w:bottom w:val="nil"/>
              <w:right w:val="nil"/>
            </w:tcBorders>
            <w:vAlign w:val="center"/>
          </w:tcPr>
          <w:p w14:paraId="71E6039C" w14:textId="1D07AD72" w:rsidR="001A34C8" w:rsidRDefault="00BC57CA" w:rsidP="006F738C">
            <w:pPr>
              <w:spacing w:line="260" w:lineRule="exact"/>
              <w:rPr>
                <w:rFonts w:ascii="Verdana" w:hAnsi="Verdana"/>
                <w:iCs/>
                <w:sz w:val="17"/>
                <w:lang w:val="en-GB"/>
              </w:rPr>
            </w:pPr>
            <w:r>
              <w:rPr>
                <w:rFonts w:ascii="Verdana" w:hAnsi="Verdana"/>
                <w:iCs/>
                <w:sz w:val="17"/>
                <w:lang w:val="en-GB"/>
              </w:rPr>
              <w:t>Professor</w:t>
            </w:r>
            <w:r w:rsidR="001A34C8">
              <w:rPr>
                <w:rFonts w:ascii="Verdana" w:hAnsi="Verdana"/>
                <w:iCs/>
                <w:sz w:val="17"/>
                <w:lang w:val="en-GB"/>
              </w:rPr>
              <w:t xml:space="preserve"> </w:t>
            </w:r>
          </w:p>
        </w:tc>
      </w:tr>
      <w:tr w:rsidR="00CF4492" w14:paraId="0215919E" w14:textId="77777777">
        <w:trPr>
          <w:trHeight w:val="284"/>
          <w:jc w:val="center"/>
        </w:trPr>
        <w:tc>
          <w:tcPr>
            <w:tcW w:w="1512" w:type="dxa"/>
            <w:tcBorders>
              <w:top w:val="single" w:sz="6" w:space="0" w:color="auto"/>
              <w:left w:val="nil"/>
              <w:bottom w:val="nil"/>
              <w:right w:val="single" w:sz="6" w:space="0" w:color="auto"/>
            </w:tcBorders>
            <w:vAlign w:val="center"/>
          </w:tcPr>
          <w:p w14:paraId="54A06A4C" w14:textId="77777777" w:rsidR="00CF4492" w:rsidRDefault="00CF4492" w:rsidP="00B521DE">
            <w:pPr>
              <w:spacing w:line="260" w:lineRule="exact"/>
              <w:rPr>
                <w:rFonts w:ascii="Verdana" w:hAnsi="Verdana"/>
                <w:iCs/>
                <w:sz w:val="17"/>
                <w:lang w:val="fr-FR"/>
              </w:rPr>
            </w:pPr>
            <w:r>
              <w:rPr>
                <w:rFonts w:ascii="Verdana" w:hAnsi="Verdana"/>
                <w:iCs/>
                <w:sz w:val="17"/>
                <w:lang w:val="fr-FR"/>
              </w:rPr>
              <w:t xml:space="preserve">End </w:t>
            </w:r>
            <w:proofErr w:type="spellStart"/>
            <w:r>
              <w:rPr>
                <w:rFonts w:ascii="Verdana" w:hAnsi="Verdana"/>
                <w:iCs/>
                <w:sz w:val="17"/>
                <w:lang w:val="fr-FR"/>
              </w:rPr>
              <w:t>contract</w:t>
            </w:r>
            <w:proofErr w:type="spellEnd"/>
          </w:p>
        </w:tc>
        <w:tc>
          <w:tcPr>
            <w:tcW w:w="7560" w:type="dxa"/>
            <w:gridSpan w:val="4"/>
            <w:tcBorders>
              <w:top w:val="single" w:sz="6" w:space="0" w:color="auto"/>
              <w:left w:val="single" w:sz="6" w:space="0" w:color="auto"/>
              <w:bottom w:val="nil"/>
              <w:right w:val="nil"/>
            </w:tcBorders>
            <w:vAlign w:val="center"/>
          </w:tcPr>
          <w:p w14:paraId="291ABEC7" w14:textId="6786590A" w:rsidR="00CF4492" w:rsidRDefault="006F738C" w:rsidP="00B521DE">
            <w:pPr>
              <w:spacing w:line="260" w:lineRule="exact"/>
              <w:rPr>
                <w:rFonts w:ascii="Verdana" w:hAnsi="Verdana"/>
                <w:iCs/>
                <w:sz w:val="17"/>
                <w:lang w:val="en-GB"/>
              </w:rPr>
            </w:pPr>
            <w:r>
              <w:rPr>
                <w:rFonts w:ascii="Verdana" w:hAnsi="Verdana"/>
                <w:iCs/>
                <w:sz w:val="17"/>
                <w:lang w:val="en-GB"/>
              </w:rPr>
              <w:t>Indefinite</w:t>
            </w:r>
          </w:p>
        </w:tc>
      </w:tr>
      <w:tr w:rsidR="00B60633" w14:paraId="266A6545" w14:textId="77777777" w:rsidTr="004C7B2D">
        <w:trPr>
          <w:trHeight w:val="284"/>
          <w:jc w:val="center"/>
        </w:trPr>
        <w:tc>
          <w:tcPr>
            <w:tcW w:w="1512" w:type="dxa"/>
            <w:tcBorders>
              <w:top w:val="single" w:sz="6" w:space="0" w:color="auto"/>
              <w:left w:val="nil"/>
              <w:bottom w:val="nil"/>
              <w:right w:val="single" w:sz="6" w:space="0" w:color="auto"/>
            </w:tcBorders>
            <w:vAlign w:val="center"/>
          </w:tcPr>
          <w:p w14:paraId="10800C27" w14:textId="77777777" w:rsidR="00B60633" w:rsidRDefault="00D531CB" w:rsidP="00B521DE">
            <w:pPr>
              <w:spacing w:line="260" w:lineRule="exact"/>
              <w:rPr>
                <w:rFonts w:ascii="Verdana" w:hAnsi="Verdana"/>
                <w:iCs/>
                <w:sz w:val="17"/>
                <w:lang w:val="en-GB"/>
              </w:rPr>
            </w:pPr>
            <w:r>
              <w:rPr>
                <w:rFonts w:ascii="Verdana" w:hAnsi="Verdana"/>
                <w:iCs/>
                <w:sz w:val="17"/>
                <w:lang w:val="en-GB"/>
              </w:rPr>
              <w:t>Affiliation</w:t>
            </w:r>
          </w:p>
        </w:tc>
        <w:tc>
          <w:tcPr>
            <w:tcW w:w="7560" w:type="dxa"/>
            <w:gridSpan w:val="4"/>
            <w:tcBorders>
              <w:top w:val="single" w:sz="6" w:space="0" w:color="auto"/>
              <w:left w:val="single" w:sz="6" w:space="0" w:color="auto"/>
              <w:bottom w:val="nil"/>
              <w:right w:val="nil"/>
            </w:tcBorders>
            <w:vAlign w:val="center"/>
          </w:tcPr>
          <w:p w14:paraId="1B5EFF07" w14:textId="2812C7F3" w:rsidR="00B60633" w:rsidRDefault="006F738C" w:rsidP="00B521DE">
            <w:pPr>
              <w:spacing w:line="260" w:lineRule="exact"/>
              <w:rPr>
                <w:rFonts w:ascii="Verdana" w:hAnsi="Verdana"/>
                <w:iCs/>
                <w:sz w:val="17"/>
                <w:lang w:val="en-GB"/>
              </w:rPr>
            </w:pPr>
            <w:r>
              <w:rPr>
                <w:rFonts w:ascii="Verdana" w:hAnsi="Verdana"/>
                <w:iCs/>
                <w:sz w:val="17"/>
                <w:lang w:val="en-GB"/>
              </w:rPr>
              <w:t>Leiden University</w:t>
            </w:r>
          </w:p>
        </w:tc>
      </w:tr>
      <w:tr w:rsidR="00B60633" w14:paraId="1CF8E3A5" w14:textId="77777777"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14:paraId="5ABBC49B" w14:textId="77777777" w:rsidR="00B60633" w:rsidRDefault="00B60633" w:rsidP="00B521DE">
            <w:pPr>
              <w:spacing w:line="260" w:lineRule="exact"/>
              <w:rPr>
                <w:rFonts w:ascii="Verdana" w:hAnsi="Verdana"/>
                <w:iCs/>
                <w:sz w:val="17"/>
                <w:lang w:val="en-GB"/>
              </w:rPr>
            </w:pPr>
            <w:r>
              <w:rPr>
                <w:rFonts w:ascii="Verdana" w:hAnsi="Verdana"/>
                <w:iCs/>
                <w:sz w:val="17"/>
                <w:lang w:val="en-GB"/>
              </w:rPr>
              <w:t>Department</w:t>
            </w:r>
          </w:p>
        </w:tc>
        <w:tc>
          <w:tcPr>
            <w:tcW w:w="3450" w:type="dxa"/>
            <w:tcBorders>
              <w:top w:val="single" w:sz="6" w:space="0" w:color="auto"/>
              <w:left w:val="single" w:sz="6" w:space="0" w:color="auto"/>
              <w:bottom w:val="single" w:sz="6" w:space="0" w:color="auto"/>
              <w:right w:val="nil"/>
            </w:tcBorders>
            <w:vAlign w:val="center"/>
          </w:tcPr>
          <w:p w14:paraId="70726584" w14:textId="2EAEFADE" w:rsidR="00B60633" w:rsidRDefault="00D119A4" w:rsidP="006F738C">
            <w:pPr>
              <w:spacing w:line="260" w:lineRule="exact"/>
              <w:rPr>
                <w:rFonts w:ascii="Verdana" w:hAnsi="Verdana"/>
                <w:iCs/>
                <w:sz w:val="17"/>
                <w:lang w:val="en-GB"/>
              </w:rPr>
            </w:pPr>
            <w:r>
              <w:rPr>
                <w:rFonts w:ascii="Verdana" w:hAnsi="Verdana"/>
                <w:iCs/>
                <w:sz w:val="17"/>
                <w:lang w:val="en-GB"/>
              </w:rPr>
              <w:t xml:space="preserve">Leiden Inst of </w:t>
            </w:r>
            <w:proofErr w:type="spellStart"/>
            <w:r>
              <w:rPr>
                <w:rFonts w:ascii="Verdana" w:hAnsi="Verdana"/>
                <w:iCs/>
                <w:sz w:val="17"/>
                <w:lang w:val="en-GB"/>
              </w:rPr>
              <w:t>Adv</w:t>
            </w:r>
            <w:proofErr w:type="spellEnd"/>
            <w:r>
              <w:rPr>
                <w:rFonts w:ascii="Verdana" w:hAnsi="Verdana"/>
                <w:iCs/>
                <w:sz w:val="17"/>
                <w:lang w:val="en-GB"/>
              </w:rPr>
              <w:t xml:space="preserve"> Comp </w:t>
            </w:r>
            <w:proofErr w:type="spellStart"/>
            <w:r>
              <w:rPr>
                <w:rFonts w:ascii="Verdana" w:hAnsi="Verdana"/>
                <w:iCs/>
                <w:sz w:val="17"/>
                <w:lang w:val="en-GB"/>
              </w:rPr>
              <w:t>Sci</w:t>
            </w:r>
            <w:proofErr w:type="spellEnd"/>
            <w:r>
              <w:rPr>
                <w:rFonts w:ascii="Verdana" w:hAnsi="Verdana"/>
                <w:iCs/>
                <w:sz w:val="17"/>
                <w:lang w:val="en-GB"/>
              </w:rPr>
              <w:t xml:space="preserve"> (LIACS)</w:t>
            </w:r>
          </w:p>
        </w:tc>
        <w:tc>
          <w:tcPr>
            <w:tcW w:w="1275" w:type="dxa"/>
            <w:tcBorders>
              <w:top w:val="single" w:sz="6" w:space="0" w:color="auto"/>
              <w:left w:val="single" w:sz="6" w:space="0" w:color="auto"/>
              <w:bottom w:val="single" w:sz="6" w:space="0" w:color="auto"/>
              <w:right w:val="nil"/>
            </w:tcBorders>
            <w:vAlign w:val="center"/>
          </w:tcPr>
          <w:p w14:paraId="6FAD78C7" w14:textId="77777777" w:rsidR="00B60633" w:rsidRDefault="00B60633" w:rsidP="00B521DE">
            <w:pPr>
              <w:spacing w:line="260" w:lineRule="exact"/>
              <w:rPr>
                <w:rFonts w:ascii="Verdana" w:hAnsi="Verdana"/>
                <w:iCs/>
                <w:sz w:val="17"/>
                <w:lang w:val="en-GB"/>
              </w:rPr>
            </w:pPr>
            <w:r>
              <w:rPr>
                <w:rFonts w:ascii="Verdana" w:hAnsi="Verdana"/>
                <w:iCs/>
                <w:sz w:val="17"/>
                <w:lang w:val="en-GB"/>
              </w:rPr>
              <w:t>Section</w:t>
            </w:r>
          </w:p>
        </w:tc>
        <w:tc>
          <w:tcPr>
            <w:tcW w:w="2835" w:type="dxa"/>
            <w:gridSpan w:val="2"/>
            <w:tcBorders>
              <w:top w:val="single" w:sz="6" w:space="0" w:color="auto"/>
              <w:left w:val="single" w:sz="6" w:space="0" w:color="auto"/>
              <w:bottom w:val="single" w:sz="6" w:space="0" w:color="auto"/>
              <w:right w:val="nil"/>
            </w:tcBorders>
            <w:vAlign w:val="center"/>
          </w:tcPr>
          <w:p w14:paraId="6CFF65FF" w14:textId="4F20E6C8" w:rsidR="00B60633" w:rsidRDefault="006F738C" w:rsidP="00B521DE">
            <w:pPr>
              <w:spacing w:line="260" w:lineRule="exact"/>
              <w:rPr>
                <w:rFonts w:ascii="Verdana" w:hAnsi="Verdana"/>
                <w:iCs/>
                <w:sz w:val="17"/>
                <w:lang w:val="en-GB"/>
              </w:rPr>
            </w:pPr>
            <w:r>
              <w:rPr>
                <w:rFonts w:ascii="Verdana" w:hAnsi="Verdana"/>
                <w:iCs/>
                <w:sz w:val="17"/>
                <w:lang w:val="en-GB"/>
              </w:rPr>
              <w:t>Imaging &amp; Bioinformatics</w:t>
            </w:r>
          </w:p>
        </w:tc>
      </w:tr>
      <w:tr w:rsidR="001A34C8" w14:paraId="5570AFA8" w14:textId="77777777"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14:paraId="1341FC19" w14:textId="77777777" w:rsidR="001A34C8" w:rsidRDefault="001A34C8" w:rsidP="00B521DE">
            <w:pPr>
              <w:spacing w:line="260" w:lineRule="exact"/>
              <w:rPr>
                <w:rFonts w:ascii="Verdana" w:hAnsi="Verdana"/>
                <w:iCs/>
                <w:sz w:val="17"/>
                <w:lang w:val="en-GB"/>
              </w:rPr>
            </w:pPr>
            <w:r>
              <w:rPr>
                <w:rFonts w:ascii="Verdana" w:hAnsi="Verdana"/>
                <w:iCs/>
                <w:sz w:val="17"/>
                <w:lang w:val="en-GB"/>
              </w:rPr>
              <w:t>Address</w:t>
            </w:r>
          </w:p>
        </w:tc>
        <w:tc>
          <w:tcPr>
            <w:tcW w:w="3450" w:type="dxa"/>
            <w:tcBorders>
              <w:top w:val="single" w:sz="6" w:space="0" w:color="auto"/>
              <w:left w:val="single" w:sz="6" w:space="0" w:color="auto"/>
              <w:bottom w:val="single" w:sz="6" w:space="0" w:color="auto"/>
              <w:right w:val="nil"/>
            </w:tcBorders>
            <w:vAlign w:val="center"/>
          </w:tcPr>
          <w:p w14:paraId="657105AD" w14:textId="70AC6650" w:rsidR="001A34C8" w:rsidRDefault="006F738C" w:rsidP="00B521DE">
            <w:pPr>
              <w:spacing w:line="260" w:lineRule="exact"/>
              <w:rPr>
                <w:rFonts w:ascii="Verdana" w:hAnsi="Verdana"/>
                <w:iCs/>
                <w:sz w:val="17"/>
                <w:lang w:val="en-GB"/>
              </w:rPr>
            </w:pPr>
            <w:r>
              <w:rPr>
                <w:rFonts w:ascii="Verdana" w:hAnsi="Verdana"/>
                <w:iCs/>
                <w:sz w:val="17"/>
                <w:lang w:val="en-GB"/>
              </w:rPr>
              <w:t xml:space="preserve">Niels </w:t>
            </w:r>
            <w:proofErr w:type="spellStart"/>
            <w:r>
              <w:rPr>
                <w:rFonts w:ascii="Verdana" w:hAnsi="Verdana"/>
                <w:iCs/>
                <w:sz w:val="17"/>
                <w:lang w:val="en-GB"/>
              </w:rPr>
              <w:t>Bohrweg</w:t>
            </w:r>
            <w:proofErr w:type="spellEnd"/>
            <w:r>
              <w:rPr>
                <w:rFonts w:ascii="Verdana" w:hAnsi="Verdana"/>
                <w:iCs/>
                <w:sz w:val="17"/>
                <w:lang w:val="en-GB"/>
              </w:rPr>
              <w:t xml:space="preserve"> 1</w:t>
            </w:r>
          </w:p>
        </w:tc>
        <w:tc>
          <w:tcPr>
            <w:tcW w:w="1275" w:type="dxa"/>
            <w:tcBorders>
              <w:top w:val="single" w:sz="6" w:space="0" w:color="auto"/>
              <w:left w:val="single" w:sz="6" w:space="0" w:color="auto"/>
              <w:bottom w:val="single" w:sz="6" w:space="0" w:color="auto"/>
              <w:right w:val="nil"/>
            </w:tcBorders>
            <w:vAlign w:val="center"/>
          </w:tcPr>
          <w:p w14:paraId="3BF39956" w14:textId="77777777" w:rsidR="001A34C8" w:rsidRDefault="001A34C8" w:rsidP="00B521DE">
            <w:pPr>
              <w:spacing w:line="260" w:lineRule="exact"/>
              <w:rPr>
                <w:rFonts w:ascii="Verdana" w:hAnsi="Verdana"/>
                <w:iCs/>
                <w:sz w:val="17"/>
                <w:lang w:val="en-GB"/>
              </w:rPr>
            </w:pPr>
            <w:r>
              <w:rPr>
                <w:rFonts w:ascii="Verdana" w:hAnsi="Verdana"/>
                <w:iCs/>
                <w:sz w:val="17"/>
                <w:lang w:val="en-GB"/>
              </w:rPr>
              <w:t>Zip/city</w:t>
            </w:r>
          </w:p>
        </w:tc>
        <w:tc>
          <w:tcPr>
            <w:tcW w:w="2835" w:type="dxa"/>
            <w:gridSpan w:val="2"/>
            <w:tcBorders>
              <w:top w:val="single" w:sz="6" w:space="0" w:color="auto"/>
              <w:left w:val="single" w:sz="6" w:space="0" w:color="auto"/>
              <w:bottom w:val="single" w:sz="6" w:space="0" w:color="auto"/>
              <w:right w:val="nil"/>
            </w:tcBorders>
            <w:vAlign w:val="center"/>
          </w:tcPr>
          <w:p w14:paraId="0B4E49C5" w14:textId="20DDEE0C" w:rsidR="001A34C8" w:rsidRDefault="006F738C" w:rsidP="00B521DE">
            <w:pPr>
              <w:spacing w:line="260" w:lineRule="exact"/>
              <w:rPr>
                <w:rFonts w:ascii="Verdana" w:hAnsi="Verdana"/>
                <w:iCs/>
                <w:sz w:val="17"/>
                <w:lang w:val="en-GB"/>
              </w:rPr>
            </w:pPr>
            <w:r>
              <w:rPr>
                <w:rFonts w:ascii="Verdana" w:hAnsi="Verdana"/>
                <w:iCs/>
                <w:sz w:val="17"/>
                <w:lang w:val="en-GB"/>
              </w:rPr>
              <w:t>2333 CA, Leiden</w:t>
            </w:r>
          </w:p>
        </w:tc>
      </w:tr>
      <w:tr w:rsidR="001A34C8" w:rsidRPr="00E63B86" w14:paraId="6C13CB26" w14:textId="77777777" w:rsidTr="00D119A4">
        <w:trPr>
          <w:trHeight w:val="284"/>
          <w:jc w:val="center"/>
        </w:trPr>
        <w:tc>
          <w:tcPr>
            <w:tcW w:w="1512" w:type="dxa"/>
            <w:tcBorders>
              <w:top w:val="single" w:sz="6" w:space="0" w:color="auto"/>
              <w:left w:val="nil"/>
              <w:bottom w:val="single" w:sz="4" w:space="0" w:color="auto"/>
              <w:right w:val="single" w:sz="6" w:space="0" w:color="auto"/>
            </w:tcBorders>
            <w:vAlign w:val="center"/>
          </w:tcPr>
          <w:p w14:paraId="5F0F967F" w14:textId="77777777" w:rsidR="001A34C8" w:rsidRDefault="001A34C8" w:rsidP="00B521DE">
            <w:pPr>
              <w:spacing w:line="260" w:lineRule="exact"/>
              <w:rPr>
                <w:rFonts w:ascii="Verdana" w:hAnsi="Verdana"/>
                <w:iCs/>
                <w:sz w:val="17"/>
                <w:lang w:val="en-GB"/>
              </w:rPr>
            </w:pPr>
            <w:r>
              <w:rPr>
                <w:rFonts w:ascii="Verdana" w:hAnsi="Verdana"/>
                <w:iCs/>
                <w:sz w:val="17"/>
                <w:lang w:val="en-GB"/>
              </w:rPr>
              <w:t>Tel / Fax</w:t>
            </w:r>
          </w:p>
        </w:tc>
        <w:tc>
          <w:tcPr>
            <w:tcW w:w="3450" w:type="dxa"/>
            <w:tcBorders>
              <w:top w:val="single" w:sz="6" w:space="0" w:color="auto"/>
              <w:left w:val="single" w:sz="6" w:space="0" w:color="auto"/>
              <w:bottom w:val="single" w:sz="4" w:space="0" w:color="auto"/>
              <w:right w:val="nil"/>
            </w:tcBorders>
            <w:vAlign w:val="center"/>
          </w:tcPr>
          <w:p w14:paraId="740D7780" w14:textId="6E962D26" w:rsidR="001A34C8" w:rsidRDefault="006F738C" w:rsidP="00B521DE">
            <w:pPr>
              <w:spacing w:line="260" w:lineRule="exact"/>
              <w:rPr>
                <w:rFonts w:ascii="Verdana" w:hAnsi="Verdana"/>
                <w:iCs/>
                <w:sz w:val="17"/>
                <w:lang w:val="en-GB"/>
              </w:rPr>
            </w:pPr>
            <w:r>
              <w:rPr>
                <w:rFonts w:ascii="Verdana" w:hAnsi="Verdana"/>
                <w:iCs/>
                <w:sz w:val="17"/>
                <w:lang w:val="en-GB"/>
              </w:rPr>
              <w:t>071-</w:t>
            </w:r>
            <w:r w:rsidRPr="006F738C">
              <w:rPr>
                <w:rFonts w:ascii="Verdana" w:hAnsi="Verdana"/>
                <w:iCs/>
                <w:sz w:val="17"/>
                <w:lang w:val="en-GB"/>
              </w:rPr>
              <w:t>5275773</w:t>
            </w:r>
          </w:p>
        </w:tc>
        <w:tc>
          <w:tcPr>
            <w:tcW w:w="1275" w:type="dxa"/>
            <w:tcBorders>
              <w:top w:val="single" w:sz="6" w:space="0" w:color="auto"/>
              <w:left w:val="single" w:sz="6" w:space="0" w:color="auto"/>
              <w:bottom w:val="single" w:sz="4" w:space="0" w:color="auto"/>
              <w:right w:val="nil"/>
            </w:tcBorders>
            <w:vAlign w:val="center"/>
          </w:tcPr>
          <w:p w14:paraId="43AE62E2" w14:textId="77777777" w:rsidR="001A34C8" w:rsidRDefault="001A34C8" w:rsidP="00B521DE">
            <w:pPr>
              <w:spacing w:line="260" w:lineRule="exact"/>
              <w:rPr>
                <w:rFonts w:ascii="Verdana" w:hAnsi="Verdana"/>
                <w:iCs/>
                <w:sz w:val="17"/>
                <w:lang w:val="en-GB"/>
              </w:rPr>
            </w:pPr>
            <w:r>
              <w:rPr>
                <w:rFonts w:ascii="Verdana" w:hAnsi="Verdana"/>
                <w:iCs/>
                <w:sz w:val="17"/>
                <w:lang w:val="en-GB"/>
              </w:rPr>
              <w:t>E-mail</w:t>
            </w:r>
          </w:p>
        </w:tc>
        <w:tc>
          <w:tcPr>
            <w:tcW w:w="2835" w:type="dxa"/>
            <w:gridSpan w:val="2"/>
            <w:tcBorders>
              <w:top w:val="single" w:sz="6" w:space="0" w:color="auto"/>
              <w:left w:val="single" w:sz="6" w:space="0" w:color="auto"/>
              <w:bottom w:val="single" w:sz="4" w:space="0" w:color="auto"/>
              <w:right w:val="nil"/>
            </w:tcBorders>
            <w:vAlign w:val="center"/>
          </w:tcPr>
          <w:p w14:paraId="14145BD6" w14:textId="737AB238" w:rsidR="001A34C8" w:rsidRDefault="006F738C" w:rsidP="00B521DE">
            <w:pPr>
              <w:spacing w:line="260" w:lineRule="exact"/>
              <w:rPr>
                <w:rFonts w:ascii="Verdana" w:hAnsi="Verdana"/>
                <w:iCs/>
                <w:sz w:val="17"/>
                <w:lang w:val="en-GB"/>
              </w:rPr>
            </w:pPr>
            <w:r w:rsidRPr="006F738C">
              <w:rPr>
                <w:rFonts w:ascii="Verdana" w:hAnsi="Verdana"/>
                <w:iCs/>
                <w:sz w:val="17"/>
                <w:lang w:val="en-GB"/>
              </w:rPr>
              <w:t>f.j.verbeek@liacs.leidenuniv.nl</w:t>
            </w:r>
          </w:p>
        </w:tc>
      </w:tr>
    </w:tbl>
    <w:p w14:paraId="4E6569AA" w14:textId="77777777" w:rsidR="001A34C8" w:rsidRDefault="001A34C8" w:rsidP="00B521DE">
      <w:pPr>
        <w:widowControl/>
        <w:spacing w:line="260" w:lineRule="exact"/>
        <w:rPr>
          <w:rFonts w:ascii="Verdana" w:hAnsi="Verdana"/>
          <w:b/>
          <w:sz w:val="17"/>
          <w:lang w:val="en-GB"/>
        </w:rPr>
      </w:pPr>
    </w:p>
    <w:p w14:paraId="6B751807" w14:textId="14CBC6AF" w:rsidR="00664CF0" w:rsidRPr="001C6BF9" w:rsidRDefault="00664CF0" w:rsidP="00B521DE">
      <w:pPr>
        <w:widowControl/>
        <w:spacing w:line="260" w:lineRule="exact"/>
        <w:rPr>
          <w:rFonts w:ascii="Verdana" w:hAnsi="Verdana"/>
          <w:sz w:val="17"/>
          <w:szCs w:val="17"/>
          <w:lang w:val="en-GB"/>
        </w:rPr>
      </w:pPr>
      <w:r w:rsidRPr="00664CF0">
        <w:rPr>
          <w:rFonts w:ascii="Verdana" w:hAnsi="Verdana"/>
          <w:sz w:val="17"/>
          <w:szCs w:val="17"/>
          <w:lang w:val="en-GB"/>
        </w:rPr>
        <w:t>The principal investigator (PI) is the contact person for correspondence.</w:t>
      </w:r>
    </w:p>
    <w:p w14:paraId="0627B6AA" w14:textId="77777777" w:rsidR="00664CF0" w:rsidRDefault="00664CF0" w:rsidP="00B521DE">
      <w:pPr>
        <w:widowControl/>
        <w:spacing w:line="260" w:lineRule="exact"/>
        <w:rPr>
          <w:rFonts w:ascii="Verdana" w:hAnsi="Verdana"/>
          <w:b/>
          <w:sz w:val="17"/>
          <w:lang w:val="en-GB"/>
        </w:rPr>
      </w:pPr>
    </w:p>
    <w:p w14:paraId="3C973D73" w14:textId="77777777" w:rsidR="001A34C8" w:rsidRDefault="001A34C8" w:rsidP="00B521DE">
      <w:pPr>
        <w:widowControl/>
        <w:spacing w:line="260" w:lineRule="exact"/>
        <w:rPr>
          <w:rFonts w:ascii="Verdana" w:hAnsi="Verdana"/>
          <w:b/>
          <w:sz w:val="17"/>
          <w:lang w:val="en-GB"/>
        </w:rPr>
      </w:pPr>
      <w:commentRangeStart w:id="0"/>
      <w:r>
        <w:rPr>
          <w:rFonts w:ascii="Verdana" w:hAnsi="Verdana"/>
          <w:b/>
          <w:sz w:val="17"/>
          <w:lang w:val="en-GB"/>
        </w:rPr>
        <w:t>2</w:t>
      </w:r>
      <w:r w:rsidR="00362BB8">
        <w:rPr>
          <w:rFonts w:ascii="Verdana" w:hAnsi="Verdana"/>
          <w:b/>
          <w:sz w:val="17"/>
          <w:lang w:val="en-GB"/>
        </w:rPr>
        <w:t>a</w:t>
      </w:r>
      <w:r>
        <w:rPr>
          <w:rFonts w:ascii="Verdana" w:hAnsi="Verdana"/>
          <w:b/>
          <w:sz w:val="17"/>
          <w:lang w:val="en-GB"/>
        </w:rPr>
        <w:t>. Title of the proposal</w:t>
      </w:r>
      <w:commentRangeEnd w:id="0"/>
      <w:r w:rsidR="0028359C">
        <w:rPr>
          <w:rStyle w:val="CommentReference"/>
        </w:rPr>
        <w:commentReference w:id="0"/>
      </w:r>
    </w:p>
    <w:p w14:paraId="65F494C4" w14:textId="77777777" w:rsidR="00B33658" w:rsidRPr="00B33658" w:rsidRDefault="00B33658" w:rsidP="00B521DE">
      <w:pPr>
        <w:widowControl/>
        <w:spacing w:line="260" w:lineRule="exact"/>
        <w:rPr>
          <w:rFonts w:ascii="Verdana" w:hAnsi="Verdana"/>
          <w:sz w:val="17"/>
          <w:lang w:val="en-US"/>
        </w:rPr>
      </w:pPr>
    </w:p>
    <w:p w14:paraId="72FC04AF" w14:textId="77777777" w:rsidR="001A34C8" w:rsidRDefault="00362BB8" w:rsidP="00B521DE">
      <w:pPr>
        <w:widowControl/>
        <w:spacing w:line="260" w:lineRule="exact"/>
        <w:rPr>
          <w:rFonts w:ascii="Verdana" w:hAnsi="Verdana"/>
          <w:sz w:val="17"/>
          <w:lang w:val="en-GB"/>
        </w:rPr>
      </w:pPr>
      <w:commentRangeStart w:id="1"/>
      <w:r>
        <w:rPr>
          <w:rFonts w:ascii="Verdana" w:hAnsi="Verdana"/>
          <w:b/>
          <w:sz w:val="17"/>
          <w:lang w:val="en-GB"/>
        </w:rPr>
        <w:t>2b</w:t>
      </w:r>
      <w:r w:rsidR="001A34C8">
        <w:rPr>
          <w:rFonts w:ascii="Verdana" w:hAnsi="Verdana"/>
          <w:b/>
          <w:sz w:val="17"/>
          <w:lang w:val="en-GB"/>
        </w:rPr>
        <w:t>. Keywords</w:t>
      </w:r>
      <w:commentRangeEnd w:id="1"/>
      <w:r w:rsidR="0028359C">
        <w:rPr>
          <w:rStyle w:val="CommentReference"/>
        </w:rPr>
        <w:commentReference w:id="1"/>
      </w:r>
    </w:p>
    <w:p w14:paraId="5742B97F" w14:textId="77777777" w:rsidR="00664CF0" w:rsidRDefault="00664CF0" w:rsidP="00B521DE">
      <w:pPr>
        <w:widowControl/>
        <w:spacing w:line="260" w:lineRule="exact"/>
        <w:rPr>
          <w:rFonts w:ascii="Verdana" w:hAnsi="Verdana"/>
          <w:sz w:val="17"/>
          <w:lang w:val="en-GB"/>
        </w:rPr>
      </w:pPr>
    </w:p>
    <w:p w14:paraId="35D32151" w14:textId="77777777" w:rsidR="00664CF0" w:rsidRDefault="00664CF0" w:rsidP="00664CF0">
      <w:pPr>
        <w:widowControl/>
        <w:spacing w:line="260" w:lineRule="exact"/>
        <w:rPr>
          <w:rFonts w:ascii="Verdana" w:hAnsi="Verdana"/>
          <w:sz w:val="17"/>
          <w:lang w:val="en-GB"/>
        </w:rPr>
      </w:pPr>
      <w:commentRangeStart w:id="2"/>
      <w:r>
        <w:rPr>
          <w:rFonts w:ascii="Verdana" w:hAnsi="Verdana"/>
          <w:b/>
          <w:sz w:val="17"/>
          <w:lang w:val="en-GB"/>
        </w:rPr>
        <w:t>2c. Project duration</w:t>
      </w:r>
      <w:commentRangeEnd w:id="2"/>
      <w:r w:rsidR="0028359C">
        <w:rPr>
          <w:rStyle w:val="CommentReference"/>
        </w:rPr>
        <w:commentReference w:id="2"/>
      </w:r>
    </w:p>
    <w:p w14:paraId="3C713A8A" w14:textId="77777777" w:rsidR="00664CF0" w:rsidRDefault="00664CF0" w:rsidP="00664CF0">
      <w:pPr>
        <w:widowControl/>
        <w:spacing w:line="260" w:lineRule="exact"/>
        <w:rPr>
          <w:rFonts w:ascii="Verdana" w:hAnsi="Verdana"/>
          <w:sz w:val="17"/>
          <w:lang w:val="en-GB"/>
        </w:rPr>
      </w:pPr>
    </w:p>
    <w:p w14:paraId="05B3D149" w14:textId="56384111" w:rsidR="005851E7" w:rsidRDefault="00664CF0" w:rsidP="00664CF0">
      <w:pPr>
        <w:widowControl/>
        <w:spacing w:line="260" w:lineRule="exact"/>
        <w:rPr>
          <w:rFonts w:ascii="Verdana" w:hAnsi="Verdana"/>
          <w:b/>
          <w:sz w:val="17"/>
          <w:lang w:val="en-GB"/>
        </w:rPr>
      </w:pPr>
      <w:commentRangeStart w:id="3"/>
      <w:r>
        <w:rPr>
          <w:rFonts w:ascii="Verdana" w:hAnsi="Verdana"/>
          <w:b/>
          <w:sz w:val="17"/>
          <w:lang w:val="en-GB"/>
        </w:rPr>
        <w:t xml:space="preserve">2d. Abstract </w:t>
      </w:r>
      <w:commentRangeEnd w:id="3"/>
      <w:r w:rsidR="0028359C">
        <w:rPr>
          <w:rStyle w:val="CommentReference"/>
        </w:rPr>
        <w:commentReference w:id="3"/>
      </w:r>
    </w:p>
    <w:p w14:paraId="74794C2D" w14:textId="77777777" w:rsidR="00B33658" w:rsidRDefault="00B33658" w:rsidP="00664CF0">
      <w:pPr>
        <w:widowControl/>
        <w:spacing w:line="260" w:lineRule="exact"/>
        <w:rPr>
          <w:rFonts w:ascii="Verdana" w:hAnsi="Verdana"/>
          <w:bCs/>
          <w:sz w:val="17"/>
          <w:lang w:val="en-GB"/>
        </w:rPr>
      </w:pPr>
    </w:p>
    <w:p w14:paraId="1043A7F4" w14:textId="60543BB9" w:rsidR="00C353C3" w:rsidRPr="00C353C3" w:rsidRDefault="00C353C3" w:rsidP="00C353C3">
      <w:pPr>
        <w:widowControl/>
        <w:spacing w:line="260" w:lineRule="exact"/>
        <w:rPr>
          <w:rFonts w:ascii="Verdana" w:hAnsi="Verdana"/>
          <w:bCs/>
          <w:sz w:val="17"/>
          <w:lang w:val="en-US"/>
        </w:rPr>
      </w:pPr>
      <w:commentRangeStart w:id="4"/>
      <w:r>
        <w:rPr>
          <w:rFonts w:ascii="Verdana" w:hAnsi="Verdana"/>
          <w:b/>
          <w:bCs/>
          <w:sz w:val="17"/>
          <w:lang w:val="en-US"/>
        </w:rPr>
        <w:t>2e.</w:t>
      </w:r>
      <w:r w:rsidRPr="00C353C3">
        <w:rPr>
          <w:rFonts w:ascii="Verdana" w:hAnsi="Verdana"/>
          <w:b/>
          <w:bCs/>
          <w:sz w:val="17"/>
          <w:lang w:val="en-US"/>
        </w:rPr>
        <w:t xml:space="preserve"> Main field of research (compulsory)</w:t>
      </w:r>
      <w:commentRangeEnd w:id="4"/>
      <w:r w:rsidR="00551B85">
        <w:rPr>
          <w:rStyle w:val="CommentReference"/>
        </w:rPr>
        <w:commentReference w:id="4"/>
      </w:r>
    </w:p>
    <w:p w14:paraId="0E8EF351" w14:textId="77777777" w:rsidR="00C353C3" w:rsidRPr="005851E7" w:rsidRDefault="00C353C3" w:rsidP="00C353C3">
      <w:pPr>
        <w:widowControl/>
        <w:spacing w:line="260" w:lineRule="exact"/>
        <w:rPr>
          <w:rFonts w:ascii="Verdana" w:hAnsi="Verdana"/>
          <w:bCs/>
          <w:sz w:val="17"/>
          <w:lang w:val="en-US"/>
        </w:rPr>
      </w:pPr>
      <w:r w:rsidRPr="005851E7">
        <w:rPr>
          <w:rFonts w:ascii="Verdana" w:hAnsi="Verdana"/>
          <w:bCs/>
          <w:sz w:val="17"/>
          <w:lang w:val="en-US"/>
        </w:rPr>
        <w:t xml:space="preserve">For all applications it is compulsory to fill out one or more research fields that correspond to the subject of your research proposal. You can only refer to the descriptions and codes from the NWO research field list. Please find the list via: </w:t>
      </w:r>
      <w:hyperlink r:id="rId10">
        <w:r w:rsidRPr="005851E7">
          <w:rPr>
            <w:rStyle w:val="Hyperlink"/>
            <w:rFonts w:ascii="Verdana" w:hAnsi="Verdana"/>
            <w:bCs/>
            <w:sz w:val="17"/>
            <w:lang w:val="en-US"/>
          </w:rPr>
          <w:t>www.nwo.nl/researchfields</w:t>
        </w:r>
      </w:hyperlink>
    </w:p>
    <w:p w14:paraId="472507BC" w14:textId="77777777" w:rsidR="005851E7" w:rsidRDefault="005851E7" w:rsidP="00C353C3">
      <w:pPr>
        <w:widowControl/>
        <w:spacing w:line="260" w:lineRule="exact"/>
        <w:rPr>
          <w:rFonts w:ascii="Verdana" w:hAnsi="Verdana"/>
          <w:bCs/>
          <w:sz w:val="17"/>
          <w:lang w:val="en-US"/>
        </w:rPr>
      </w:pPr>
    </w:p>
    <w:p w14:paraId="1D191C55" w14:textId="77777777" w:rsidR="00C353C3" w:rsidRPr="005851E7" w:rsidRDefault="00C353C3" w:rsidP="00C353C3">
      <w:pPr>
        <w:widowControl/>
        <w:spacing w:line="260" w:lineRule="exact"/>
        <w:rPr>
          <w:rFonts w:ascii="Verdana" w:hAnsi="Verdana"/>
          <w:bCs/>
          <w:sz w:val="17"/>
          <w:lang w:val="en-US"/>
        </w:rPr>
      </w:pPr>
      <w:r w:rsidRPr="005851E7">
        <w:rPr>
          <w:rFonts w:ascii="Verdana" w:hAnsi="Verdana"/>
          <w:bCs/>
          <w:sz w:val="17"/>
          <w:lang w:val="en-US"/>
        </w:rPr>
        <w:t>code + field of research: ………</w:t>
      </w:r>
    </w:p>
    <w:p w14:paraId="67609B4E" w14:textId="77777777" w:rsidR="00C353C3" w:rsidRPr="005851E7" w:rsidRDefault="00C353C3" w:rsidP="00C353C3">
      <w:pPr>
        <w:widowControl/>
        <w:spacing w:line="260" w:lineRule="exact"/>
        <w:rPr>
          <w:rFonts w:ascii="Verdana" w:hAnsi="Verdana"/>
          <w:bCs/>
          <w:sz w:val="17"/>
          <w:lang w:val="en-US"/>
        </w:rPr>
      </w:pPr>
    </w:p>
    <w:p w14:paraId="0032E28C" w14:textId="77777777" w:rsidR="00C353C3" w:rsidRPr="005851E7" w:rsidRDefault="00C353C3" w:rsidP="00C353C3">
      <w:pPr>
        <w:widowControl/>
        <w:spacing w:line="260" w:lineRule="exact"/>
        <w:rPr>
          <w:rFonts w:ascii="Verdana" w:hAnsi="Verdana"/>
          <w:bCs/>
          <w:sz w:val="17"/>
          <w:lang w:val="en-US"/>
        </w:rPr>
      </w:pPr>
      <w:r w:rsidRPr="005851E7">
        <w:rPr>
          <w:rFonts w:ascii="Verdana" w:hAnsi="Verdana"/>
          <w:bCs/>
          <w:sz w:val="17"/>
          <w:lang w:val="en-US"/>
        </w:rPr>
        <w:t xml:space="preserve">If applicable: other fields of research, in order of relevance. Please select other relevant fields of research at: </w:t>
      </w:r>
      <w:hyperlink r:id="rId11">
        <w:r w:rsidRPr="005851E7">
          <w:rPr>
            <w:rStyle w:val="Hyperlink"/>
            <w:rFonts w:ascii="Verdana" w:hAnsi="Verdana"/>
            <w:bCs/>
            <w:sz w:val="17"/>
            <w:lang w:val="en-US"/>
          </w:rPr>
          <w:t>www.nwo.nl/researchfields</w:t>
        </w:r>
      </w:hyperlink>
    </w:p>
    <w:p w14:paraId="3B29B4DB" w14:textId="77777777" w:rsidR="00C353C3" w:rsidRPr="005851E7" w:rsidRDefault="00C353C3" w:rsidP="00C353C3">
      <w:pPr>
        <w:widowControl/>
        <w:spacing w:line="260" w:lineRule="exact"/>
        <w:rPr>
          <w:rFonts w:ascii="Verdana" w:hAnsi="Verdana"/>
          <w:bCs/>
          <w:sz w:val="17"/>
          <w:lang w:val="en-US"/>
        </w:rPr>
      </w:pPr>
    </w:p>
    <w:p w14:paraId="00804D84" w14:textId="4A0BFE8A" w:rsidR="00C353C3" w:rsidRPr="005851E7" w:rsidRDefault="00C353C3" w:rsidP="00C353C3">
      <w:pPr>
        <w:widowControl/>
        <w:spacing w:line="260" w:lineRule="exact"/>
        <w:rPr>
          <w:rFonts w:ascii="Verdana" w:hAnsi="Verdana"/>
          <w:bCs/>
          <w:sz w:val="17"/>
          <w:lang w:val="en-US"/>
        </w:rPr>
      </w:pPr>
      <w:r w:rsidRPr="005851E7">
        <w:rPr>
          <w:rFonts w:ascii="Verdana" w:hAnsi="Verdana"/>
          <w:bCs/>
          <w:sz w:val="17"/>
          <w:lang w:val="en-US"/>
        </w:rPr>
        <w:t>code + field of research: ………</w:t>
      </w:r>
    </w:p>
    <w:p w14:paraId="7B955645" w14:textId="77777777" w:rsidR="00C353C3" w:rsidRDefault="00C353C3" w:rsidP="00C353C3">
      <w:pPr>
        <w:widowControl/>
        <w:spacing w:line="260" w:lineRule="exact"/>
        <w:rPr>
          <w:rFonts w:ascii="Verdana" w:hAnsi="Verdana"/>
          <w:bCs/>
          <w:sz w:val="17"/>
          <w:lang w:val="en-US"/>
        </w:rPr>
      </w:pPr>
    </w:p>
    <w:p w14:paraId="2B636CC0" w14:textId="7400944D" w:rsidR="00C353C3" w:rsidRPr="00C353C3" w:rsidRDefault="00C353C3" w:rsidP="00C353C3">
      <w:pPr>
        <w:widowControl/>
        <w:spacing w:line="260" w:lineRule="exact"/>
        <w:rPr>
          <w:rFonts w:ascii="Verdana" w:hAnsi="Verdana"/>
          <w:bCs/>
          <w:sz w:val="17"/>
          <w:lang w:val="en-US"/>
        </w:rPr>
      </w:pPr>
      <w:r>
        <w:rPr>
          <w:rFonts w:ascii="Verdana" w:hAnsi="Verdana"/>
          <w:b/>
          <w:bCs/>
          <w:sz w:val="17"/>
          <w:lang w:val="en-US"/>
        </w:rPr>
        <w:t>2f</w:t>
      </w:r>
      <w:r w:rsidR="00EB217A">
        <w:rPr>
          <w:rFonts w:ascii="Verdana" w:hAnsi="Verdana"/>
          <w:b/>
          <w:bCs/>
          <w:sz w:val="17"/>
          <w:lang w:val="en-US"/>
        </w:rPr>
        <w:t xml:space="preserve"> Relevance to the ‘Top S</w:t>
      </w:r>
      <w:r w:rsidRPr="00C353C3">
        <w:rPr>
          <w:rFonts w:ascii="Verdana" w:hAnsi="Verdana"/>
          <w:b/>
          <w:bCs/>
          <w:sz w:val="17"/>
          <w:lang w:val="en-US"/>
        </w:rPr>
        <w:t>ectors’</w:t>
      </w:r>
    </w:p>
    <w:p w14:paraId="7364F9E3" w14:textId="48858C5E" w:rsidR="009925A8" w:rsidRPr="009925A8" w:rsidRDefault="009925A8" w:rsidP="009925A8">
      <w:pPr>
        <w:widowControl/>
        <w:spacing w:line="260" w:lineRule="exact"/>
        <w:rPr>
          <w:rFonts w:ascii="Verdana" w:hAnsi="Verdana"/>
          <w:bCs/>
          <w:sz w:val="17"/>
          <w:lang w:val="en-US"/>
        </w:rPr>
      </w:pPr>
      <w:r w:rsidRPr="009925A8">
        <w:rPr>
          <w:rFonts w:ascii="Verdana" w:hAnsi="Verdana"/>
          <w:bCs/>
          <w:sz w:val="17"/>
          <w:lang w:val="en-US"/>
        </w:rPr>
        <w:t xml:space="preserve">State (where applicable) if and how your project proposal is relevant to one or more of the designated </w:t>
      </w:r>
      <w:commentRangeStart w:id="5"/>
      <w:r w:rsidRPr="009925A8">
        <w:rPr>
          <w:rFonts w:ascii="Verdana" w:hAnsi="Verdana"/>
          <w:bCs/>
          <w:sz w:val="17"/>
          <w:lang w:val="en-US"/>
        </w:rPr>
        <w:t xml:space="preserve">top sectors </w:t>
      </w:r>
      <w:commentRangeEnd w:id="5"/>
      <w:r w:rsidR="00D45019">
        <w:rPr>
          <w:rStyle w:val="CommentReference"/>
        </w:rPr>
        <w:commentReference w:id="5"/>
      </w:r>
      <w:r w:rsidRPr="009925A8">
        <w:rPr>
          <w:rFonts w:ascii="Verdana" w:hAnsi="Verdana"/>
          <w:bCs/>
          <w:sz w:val="17"/>
          <w:lang w:val="en-US"/>
        </w:rPr>
        <w:t xml:space="preserve">or to the ICT roadmap, which transcends top sector boundaries. You should also include details of any </w:t>
      </w:r>
      <w:commentRangeStart w:id="6"/>
      <w:r w:rsidRPr="009925A8">
        <w:rPr>
          <w:rFonts w:ascii="Verdana" w:hAnsi="Verdana"/>
          <w:bCs/>
          <w:sz w:val="17"/>
          <w:lang w:val="en-US"/>
        </w:rPr>
        <w:t>proposed collaboration with the private se</w:t>
      </w:r>
      <w:r w:rsidR="0087015F">
        <w:rPr>
          <w:rFonts w:ascii="Verdana" w:hAnsi="Verdana"/>
          <w:bCs/>
          <w:sz w:val="17"/>
          <w:lang w:val="en-US"/>
        </w:rPr>
        <w:t>ctor</w:t>
      </w:r>
      <w:commentRangeEnd w:id="6"/>
      <w:r w:rsidR="00D45019">
        <w:rPr>
          <w:rStyle w:val="CommentReference"/>
        </w:rPr>
        <w:commentReference w:id="6"/>
      </w:r>
      <w:r w:rsidR="0087015F">
        <w:rPr>
          <w:rFonts w:ascii="Verdana" w:hAnsi="Verdana"/>
          <w:bCs/>
          <w:sz w:val="17"/>
          <w:lang w:val="en-US"/>
        </w:rPr>
        <w:t xml:space="preserve">. Information about the top </w:t>
      </w:r>
      <w:r w:rsidRPr="009925A8">
        <w:rPr>
          <w:rFonts w:ascii="Verdana" w:hAnsi="Verdana"/>
          <w:bCs/>
          <w:sz w:val="17"/>
          <w:lang w:val="en-US"/>
        </w:rPr>
        <w:t xml:space="preserve">sectors can be found here: </w:t>
      </w:r>
      <w:hyperlink r:id="rId12">
        <w:r w:rsidRPr="009925A8">
          <w:rPr>
            <w:rStyle w:val="Hyperlink"/>
            <w:rFonts w:ascii="Verdana" w:hAnsi="Verdana"/>
            <w:bCs/>
            <w:sz w:val="17"/>
            <w:lang w:val="en-US"/>
          </w:rPr>
          <w:t>www.topsectoren.nl</w:t>
        </w:r>
      </w:hyperlink>
      <w:r w:rsidRPr="009925A8">
        <w:rPr>
          <w:rFonts w:ascii="Verdana" w:hAnsi="Verdana"/>
          <w:bCs/>
          <w:sz w:val="17"/>
          <w:lang w:val="en-US"/>
        </w:rPr>
        <w:t>.</w:t>
      </w:r>
    </w:p>
    <w:p w14:paraId="5FDB84D8" w14:textId="6891F160" w:rsidR="009925A8" w:rsidRPr="00C353C3" w:rsidRDefault="00C353C3" w:rsidP="00C353C3">
      <w:pPr>
        <w:widowControl/>
        <w:spacing w:line="260" w:lineRule="exact"/>
        <w:rPr>
          <w:rFonts w:ascii="Verdana" w:hAnsi="Verdana"/>
          <w:bCs/>
          <w:sz w:val="17"/>
          <w:lang w:val="en-US"/>
        </w:rPr>
      </w:pPr>
      <w:r w:rsidRPr="009925A8">
        <w:rPr>
          <w:rFonts w:ascii="Verdana" w:hAnsi="Verdana"/>
          <w:bCs/>
          <w:sz w:val="17"/>
          <w:lang w:val="en-US"/>
        </w:rPr>
        <w:t>This section will not affect the assessment but gives the Board of NWO Physical Science</w:t>
      </w:r>
      <w:r w:rsidR="009925A8">
        <w:rPr>
          <w:rFonts w:ascii="Verdana" w:hAnsi="Verdana"/>
          <w:bCs/>
          <w:sz w:val="17"/>
          <w:lang w:val="en-US"/>
        </w:rPr>
        <w:t>s</w:t>
      </w:r>
      <w:r w:rsidRPr="009925A8">
        <w:rPr>
          <w:rFonts w:ascii="Verdana" w:hAnsi="Verdana"/>
          <w:bCs/>
          <w:sz w:val="17"/>
          <w:lang w:val="en-US"/>
        </w:rPr>
        <w:t>, which is a partner in this call, a better understanding of the manner in which proposals are relevant to the top sectors and the national economy.</w:t>
      </w:r>
    </w:p>
    <w:p w14:paraId="2B1B7D4B" w14:textId="77777777" w:rsidR="00C353C3" w:rsidRPr="00C353C3" w:rsidRDefault="00C353C3" w:rsidP="00C353C3">
      <w:pPr>
        <w:widowControl/>
        <w:spacing w:line="260" w:lineRule="exact"/>
        <w:rPr>
          <w:rFonts w:ascii="Verdana" w:hAnsi="Verdana"/>
          <w:bCs/>
          <w:sz w:val="17"/>
          <w:lang w:val="en-US"/>
        </w:rPr>
      </w:pPr>
    </w:p>
    <w:p w14:paraId="6C6C44AB" w14:textId="77777777" w:rsidR="004F7E73" w:rsidRPr="004F7E73" w:rsidRDefault="004137E7" w:rsidP="004F7E73">
      <w:pPr>
        <w:spacing w:line="260" w:lineRule="exact"/>
        <w:rPr>
          <w:rFonts w:ascii="Verdana" w:hAnsi="Verdana"/>
          <w:b/>
          <w:bCs/>
          <w:color w:val="000000"/>
          <w:sz w:val="17"/>
          <w:lang w:val="en-US"/>
        </w:rPr>
      </w:pPr>
      <w:r>
        <w:rPr>
          <w:rFonts w:ascii="Verdana" w:hAnsi="Verdana"/>
          <w:b/>
          <w:bCs/>
          <w:color w:val="000000"/>
          <w:sz w:val="17"/>
          <w:lang w:val="en-US"/>
        </w:rPr>
        <w:t>3. Total f</w:t>
      </w:r>
      <w:r w:rsidR="004F7E73" w:rsidRPr="004F7E73">
        <w:rPr>
          <w:rFonts w:ascii="Verdana" w:hAnsi="Verdana"/>
          <w:b/>
          <w:bCs/>
          <w:color w:val="000000"/>
          <w:sz w:val="17"/>
          <w:lang w:val="en-US"/>
        </w:rPr>
        <w:t xml:space="preserve">unding </w:t>
      </w:r>
      <w:r>
        <w:rPr>
          <w:rFonts w:ascii="Verdana" w:hAnsi="Verdana"/>
          <w:b/>
          <w:bCs/>
          <w:color w:val="000000"/>
          <w:sz w:val="17"/>
          <w:lang w:val="en-US"/>
        </w:rPr>
        <w:t>r</w:t>
      </w:r>
      <w:r w:rsidR="004F7E73" w:rsidRPr="004F7E73">
        <w:rPr>
          <w:rFonts w:ascii="Verdana" w:hAnsi="Verdana"/>
          <w:b/>
          <w:bCs/>
          <w:color w:val="000000"/>
          <w:sz w:val="17"/>
          <w:lang w:val="en-US"/>
        </w:rPr>
        <w:t>equested</w:t>
      </w:r>
    </w:p>
    <w:p w14:paraId="10934ABC" w14:textId="19DD9A60" w:rsidR="004F7E73" w:rsidRPr="005F3522" w:rsidRDefault="006D08AC" w:rsidP="004F7E73">
      <w:pPr>
        <w:widowControl/>
        <w:spacing w:line="260" w:lineRule="exact"/>
        <w:rPr>
          <w:rFonts w:ascii="Verdana" w:hAnsi="Verdana"/>
          <w:bCs/>
          <w:sz w:val="17"/>
          <w:lang w:val="en-US"/>
        </w:rPr>
      </w:pPr>
      <w:r>
        <w:rPr>
          <w:rFonts w:ascii="Verdana" w:hAnsi="Verdana"/>
          <w:bCs/>
          <w:sz w:val="17"/>
          <w:lang w:val="en-GB"/>
        </w:rPr>
        <w:t xml:space="preserve">In cash: </w:t>
      </w:r>
      <w:r w:rsidR="004F7E73" w:rsidRPr="004F7E73">
        <w:rPr>
          <w:rFonts w:ascii="Verdana" w:hAnsi="Verdana"/>
          <w:bCs/>
          <w:sz w:val="17"/>
          <w:lang w:val="en-GB"/>
        </w:rPr>
        <w:t xml:space="preserve">... </w:t>
      </w:r>
      <w:r w:rsidR="004F7E73" w:rsidRPr="005F3522">
        <w:rPr>
          <w:rFonts w:ascii="Verdana" w:hAnsi="Verdana"/>
          <w:bCs/>
          <w:sz w:val="17"/>
          <w:lang w:val="en-US"/>
        </w:rPr>
        <w:t>K EUR</w:t>
      </w:r>
      <w:r w:rsidR="007A176D" w:rsidRPr="005F3522">
        <w:rPr>
          <w:rFonts w:ascii="Verdana" w:hAnsi="Verdana"/>
          <w:bCs/>
          <w:sz w:val="17"/>
          <w:lang w:val="en-US"/>
        </w:rPr>
        <w:t xml:space="preserve"> </w:t>
      </w:r>
    </w:p>
    <w:p w14:paraId="02DAC789" w14:textId="77777777" w:rsidR="006D08AC" w:rsidRPr="005F3522" w:rsidRDefault="006D08AC" w:rsidP="004F7E73">
      <w:pPr>
        <w:widowControl/>
        <w:spacing w:line="260" w:lineRule="exact"/>
        <w:rPr>
          <w:rFonts w:ascii="Verdana" w:hAnsi="Verdana"/>
          <w:bCs/>
          <w:sz w:val="17"/>
          <w:lang w:val="en-US"/>
        </w:rPr>
      </w:pPr>
      <w:bookmarkStart w:id="7" w:name="_GoBack"/>
      <w:bookmarkEnd w:id="7"/>
    </w:p>
    <w:p w14:paraId="7DA6D673" w14:textId="41E5ECDB" w:rsidR="004F7E73" w:rsidRPr="001C6BF9" w:rsidRDefault="006D08AC" w:rsidP="006D08AC">
      <w:pPr>
        <w:widowControl/>
        <w:spacing w:line="260" w:lineRule="exact"/>
        <w:rPr>
          <w:rFonts w:ascii="Verdana" w:hAnsi="Verdana"/>
          <w:bCs/>
          <w:sz w:val="17"/>
          <w:lang w:val="en-US"/>
        </w:rPr>
      </w:pPr>
      <w:r w:rsidRPr="005F3522">
        <w:rPr>
          <w:rFonts w:ascii="Verdana" w:hAnsi="Verdana"/>
          <w:bCs/>
          <w:sz w:val="17"/>
          <w:lang w:val="en-US"/>
        </w:rPr>
        <w:t>In kind</w:t>
      </w:r>
      <w:r w:rsidR="00F63E8F" w:rsidRPr="005F3522">
        <w:rPr>
          <w:rFonts w:ascii="Verdana" w:hAnsi="Verdana"/>
          <w:bCs/>
          <w:sz w:val="17"/>
          <w:lang w:val="en-US"/>
        </w:rPr>
        <w:t xml:space="preserve"> eScience research engineers</w:t>
      </w:r>
      <w:r w:rsidRPr="005F3522">
        <w:rPr>
          <w:rFonts w:ascii="Verdana" w:hAnsi="Verdana"/>
          <w:bCs/>
          <w:sz w:val="17"/>
          <w:lang w:val="en-US"/>
        </w:rPr>
        <w:t>: … FTE</w:t>
      </w:r>
      <w:r w:rsidR="00F63E8F" w:rsidRPr="005F3522">
        <w:rPr>
          <w:rFonts w:ascii="Verdana" w:hAnsi="Verdana"/>
          <w:bCs/>
          <w:sz w:val="17"/>
          <w:lang w:val="en-US"/>
        </w:rPr>
        <w:t xml:space="preserve"> (total 2.5 FTE)</w:t>
      </w:r>
      <w:r w:rsidRPr="005F3522">
        <w:rPr>
          <w:rFonts w:ascii="Verdana" w:hAnsi="Verdana"/>
          <w:bCs/>
          <w:sz w:val="17"/>
          <w:lang w:val="en-US"/>
        </w:rPr>
        <w:t xml:space="preserve"> </w:t>
      </w:r>
    </w:p>
    <w:p w14:paraId="047DF6E9" w14:textId="77777777" w:rsidR="00A5503A" w:rsidRPr="005F3522" w:rsidRDefault="00A5503A" w:rsidP="00B521DE">
      <w:pPr>
        <w:widowControl/>
        <w:spacing w:line="260" w:lineRule="exact"/>
        <w:rPr>
          <w:rFonts w:ascii="Verdana" w:hAnsi="Verdana"/>
          <w:sz w:val="17"/>
          <w:lang w:val="en-US"/>
        </w:rPr>
      </w:pPr>
    </w:p>
    <w:p w14:paraId="6F76094E" w14:textId="77777777" w:rsidR="00B521DE" w:rsidRPr="00B521DE" w:rsidRDefault="00B33658" w:rsidP="00B521DE">
      <w:pPr>
        <w:spacing w:line="260" w:lineRule="exact"/>
        <w:rPr>
          <w:rFonts w:ascii="Verdana" w:hAnsi="Verdana"/>
          <w:color w:val="000000"/>
          <w:sz w:val="17"/>
          <w:lang w:val="en-US"/>
        </w:rPr>
      </w:pPr>
      <w:r>
        <w:rPr>
          <w:rFonts w:ascii="Verdana" w:hAnsi="Verdana"/>
          <w:b/>
          <w:bCs/>
          <w:color w:val="000000"/>
          <w:sz w:val="17"/>
          <w:lang w:val="en-US"/>
        </w:rPr>
        <w:t>4</w:t>
      </w:r>
      <w:r w:rsidR="00B521DE" w:rsidRPr="00B521DE">
        <w:rPr>
          <w:rFonts w:ascii="Verdana" w:hAnsi="Verdana"/>
          <w:b/>
          <w:bCs/>
          <w:color w:val="000000"/>
          <w:sz w:val="17"/>
          <w:lang w:val="en-US"/>
        </w:rPr>
        <w:t xml:space="preserve">. Composition of the Research Team </w:t>
      </w:r>
    </w:p>
    <w:p w14:paraId="1E4FEC2D" w14:textId="6E41219D" w:rsidR="00CA3630" w:rsidRDefault="006855A9" w:rsidP="00CA3630">
      <w:pPr>
        <w:widowControl/>
        <w:spacing w:line="260" w:lineRule="exact"/>
        <w:rPr>
          <w:rFonts w:ascii="Verdana" w:hAnsi="Verdana"/>
          <w:sz w:val="17"/>
          <w:lang w:val="en-GB"/>
        </w:rPr>
      </w:pPr>
      <w:r>
        <w:rPr>
          <w:rFonts w:ascii="Verdana" w:hAnsi="Verdana"/>
          <w:sz w:val="17"/>
          <w:lang w:val="en-US"/>
        </w:rPr>
        <w:t>L</w:t>
      </w:r>
      <w:proofErr w:type="spellStart"/>
      <w:r w:rsidR="00CA3630">
        <w:rPr>
          <w:rFonts w:ascii="Verdana" w:hAnsi="Verdana"/>
          <w:sz w:val="17"/>
          <w:lang w:val="en-GB"/>
        </w:rPr>
        <w:t>ist</w:t>
      </w:r>
      <w:proofErr w:type="spellEnd"/>
      <w:r w:rsidR="00CA3630">
        <w:rPr>
          <w:rFonts w:ascii="Verdana" w:hAnsi="Verdana"/>
          <w:sz w:val="17"/>
          <w:lang w:val="en-GB"/>
        </w:rPr>
        <w:t xml:space="preserve"> all </w:t>
      </w:r>
      <w:r w:rsidR="00A40600">
        <w:rPr>
          <w:rFonts w:ascii="Verdana" w:hAnsi="Verdana"/>
          <w:sz w:val="17"/>
          <w:lang w:val="en-GB"/>
        </w:rPr>
        <w:t>team</w:t>
      </w:r>
      <w:r w:rsidR="00CA3630">
        <w:rPr>
          <w:rFonts w:ascii="Verdana" w:hAnsi="Verdana"/>
          <w:sz w:val="17"/>
          <w:lang w:val="en-GB"/>
        </w:rPr>
        <w:t xml:space="preserve"> members involved in the proposed research</w:t>
      </w:r>
      <w:r w:rsidR="00FB6203">
        <w:rPr>
          <w:rFonts w:ascii="Verdana" w:hAnsi="Verdana"/>
          <w:sz w:val="17"/>
          <w:lang w:val="en-GB"/>
        </w:rPr>
        <w:t xml:space="preserve">, including </w:t>
      </w:r>
      <w:proofErr w:type="spellStart"/>
      <w:r w:rsidR="00FB6203">
        <w:rPr>
          <w:rFonts w:ascii="Verdana" w:hAnsi="Verdana"/>
          <w:sz w:val="17"/>
          <w:lang w:val="en-GB"/>
        </w:rPr>
        <w:t>eScience</w:t>
      </w:r>
      <w:proofErr w:type="spellEnd"/>
      <w:r w:rsidR="00FB6203">
        <w:rPr>
          <w:rFonts w:ascii="Verdana" w:hAnsi="Verdana"/>
          <w:sz w:val="17"/>
          <w:lang w:val="en-GB"/>
        </w:rPr>
        <w:t xml:space="preserve"> </w:t>
      </w:r>
      <w:r w:rsidR="00A22AC8">
        <w:rPr>
          <w:rFonts w:ascii="Verdana" w:hAnsi="Verdana"/>
          <w:sz w:val="17"/>
          <w:lang w:val="en-GB"/>
        </w:rPr>
        <w:t xml:space="preserve">Research </w:t>
      </w:r>
      <w:r w:rsidR="00FB6203">
        <w:rPr>
          <w:rFonts w:ascii="Verdana" w:hAnsi="Verdana"/>
          <w:sz w:val="17"/>
          <w:lang w:val="en-GB"/>
        </w:rPr>
        <w:t>Engineers</w:t>
      </w:r>
      <w:r w:rsidR="00CA3630">
        <w:rPr>
          <w:rFonts w:ascii="Verdana" w:hAnsi="Verdana"/>
          <w:sz w:val="17"/>
          <w:lang w:val="en-GB"/>
        </w:rPr>
        <w:t>; provide name</w:t>
      </w:r>
      <w:r w:rsidR="00FB6203">
        <w:rPr>
          <w:rFonts w:ascii="Verdana" w:hAnsi="Verdana"/>
          <w:sz w:val="17"/>
          <w:lang w:val="en-GB"/>
        </w:rPr>
        <w:t>s</w:t>
      </w:r>
      <w:r>
        <w:rPr>
          <w:rFonts w:ascii="Verdana" w:hAnsi="Verdana"/>
          <w:sz w:val="17"/>
          <w:lang w:val="en-GB"/>
        </w:rPr>
        <w:t xml:space="preserve"> </w:t>
      </w:r>
      <w:r w:rsidR="00FB6203">
        <w:rPr>
          <w:rFonts w:ascii="Verdana" w:hAnsi="Verdana"/>
          <w:sz w:val="17"/>
          <w:lang w:val="en-GB"/>
        </w:rPr>
        <w:t>(</w:t>
      </w:r>
      <w:r>
        <w:rPr>
          <w:rFonts w:ascii="Verdana" w:hAnsi="Verdana"/>
          <w:sz w:val="17"/>
          <w:lang w:val="en-GB"/>
        </w:rPr>
        <w:t>in case</w:t>
      </w:r>
      <w:r w:rsidR="00FB6203">
        <w:rPr>
          <w:rFonts w:ascii="Verdana" w:hAnsi="Verdana"/>
          <w:sz w:val="17"/>
          <w:lang w:val="en-GB"/>
        </w:rPr>
        <w:t xml:space="preserve"> already known), initials, titles</w:t>
      </w:r>
      <w:r w:rsidR="00CA3630">
        <w:rPr>
          <w:rFonts w:ascii="Verdana" w:hAnsi="Verdana"/>
          <w:sz w:val="17"/>
          <w:lang w:val="en-GB"/>
        </w:rPr>
        <w:t xml:space="preserve"> and type of involvement, e.g. </w:t>
      </w:r>
      <w:r w:rsidR="00FB6203">
        <w:rPr>
          <w:rFonts w:ascii="Verdana" w:hAnsi="Verdana"/>
          <w:sz w:val="17"/>
          <w:lang w:val="en-GB"/>
        </w:rPr>
        <w:t xml:space="preserve">project leader, </w:t>
      </w:r>
      <w:r w:rsidR="00CA3630">
        <w:rPr>
          <w:rFonts w:ascii="Verdana" w:hAnsi="Verdana"/>
          <w:sz w:val="17"/>
          <w:lang w:val="en-GB"/>
        </w:rPr>
        <w:t>daily guidance, advisor</w:t>
      </w:r>
      <w:r w:rsidR="00FB6203">
        <w:rPr>
          <w:rFonts w:ascii="Verdana" w:hAnsi="Verdana"/>
          <w:sz w:val="17"/>
          <w:lang w:val="en-GB"/>
        </w:rPr>
        <w:t>,</w:t>
      </w:r>
      <w:r w:rsidR="00CA3630">
        <w:rPr>
          <w:rFonts w:ascii="Verdana" w:hAnsi="Verdana"/>
          <w:sz w:val="17"/>
          <w:lang w:val="en-GB"/>
        </w:rPr>
        <w:t xml:space="preserve"> thesis supervisor</w:t>
      </w:r>
      <w:r w:rsidR="00FB6203">
        <w:rPr>
          <w:rFonts w:ascii="Verdana" w:hAnsi="Verdana"/>
          <w:sz w:val="17"/>
          <w:lang w:val="en-GB"/>
        </w:rPr>
        <w:t>, postdoc</w:t>
      </w:r>
      <w:r w:rsidR="00120E4B">
        <w:rPr>
          <w:rFonts w:ascii="Verdana" w:hAnsi="Verdana"/>
          <w:sz w:val="17"/>
          <w:lang w:val="en-GB"/>
        </w:rPr>
        <w:t>/researcher</w:t>
      </w:r>
      <w:r w:rsidR="00FB6203">
        <w:rPr>
          <w:rFonts w:ascii="Verdana" w:hAnsi="Verdana"/>
          <w:sz w:val="17"/>
          <w:lang w:val="en-GB"/>
        </w:rPr>
        <w:t>,</w:t>
      </w:r>
      <w:r w:rsidR="00CA3630">
        <w:rPr>
          <w:rFonts w:ascii="Verdana" w:hAnsi="Verdana"/>
          <w:sz w:val="17"/>
          <w:lang w:val="en-GB"/>
        </w:rPr>
        <w:t xml:space="preserve"> PhD-student</w:t>
      </w:r>
      <w:r w:rsidR="00FB6203">
        <w:rPr>
          <w:rFonts w:ascii="Verdana" w:hAnsi="Verdana"/>
          <w:sz w:val="17"/>
          <w:lang w:val="en-GB"/>
        </w:rPr>
        <w:t>, etcetera</w:t>
      </w:r>
      <w:r w:rsidR="00120E4B">
        <w:rPr>
          <w:rFonts w:ascii="Verdana" w:hAnsi="Verdana"/>
          <w:sz w:val="17"/>
          <w:lang w:val="en-GB"/>
        </w:rPr>
        <w:t>.</w:t>
      </w:r>
      <w:r w:rsidR="000F7CEF">
        <w:rPr>
          <w:rFonts w:ascii="Verdana" w:hAnsi="Verdana"/>
          <w:sz w:val="17"/>
          <w:lang w:val="en-GB"/>
        </w:rPr>
        <w:t xml:space="preserve"> If the </w:t>
      </w:r>
      <w:proofErr w:type="spellStart"/>
      <w:r w:rsidR="000F7CEF">
        <w:rPr>
          <w:rFonts w:ascii="Verdana" w:hAnsi="Verdana"/>
          <w:sz w:val="17"/>
          <w:lang w:val="en-GB"/>
        </w:rPr>
        <w:t>eScience</w:t>
      </w:r>
      <w:proofErr w:type="spellEnd"/>
      <w:r w:rsidR="000F7CEF">
        <w:rPr>
          <w:rFonts w:ascii="Verdana" w:hAnsi="Verdana"/>
          <w:sz w:val="17"/>
          <w:lang w:val="en-GB"/>
        </w:rPr>
        <w:t xml:space="preserve"> research engineer is not yet known, in the field ‘Name’ please fill in ‘</w:t>
      </w:r>
      <w:proofErr w:type="spellStart"/>
      <w:r w:rsidR="000F7CEF">
        <w:rPr>
          <w:rFonts w:ascii="Verdana" w:hAnsi="Verdana"/>
          <w:sz w:val="17"/>
          <w:lang w:val="en-GB"/>
        </w:rPr>
        <w:t>eScience</w:t>
      </w:r>
      <w:proofErr w:type="spellEnd"/>
      <w:r w:rsidR="000F7CEF">
        <w:rPr>
          <w:rFonts w:ascii="Verdana" w:hAnsi="Verdana"/>
          <w:sz w:val="17"/>
          <w:lang w:val="en-GB"/>
        </w:rPr>
        <w:t xml:space="preserve"> en</w:t>
      </w:r>
      <w:r w:rsidR="002B1EED">
        <w:rPr>
          <w:rFonts w:ascii="Verdana" w:hAnsi="Verdana"/>
          <w:sz w:val="17"/>
          <w:lang w:val="en-GB"/>
        </w:rPr>
        <w:t>gin</w:t>
      </w:r>
      <w:r w:rsidR="000F7CEF">
        <w:rPr>
          <w:rFonts w:ascii="Verdana" w:hAnsi="Verdana"/>
          <w:sz w:val="17"/>
          <w:lang w:val="en-GB"/>
        </w:rPr>
        <w:t xml:space="preserve">eer’ and state the period and the needed expertise of the </w:t>
      </w:r>
      <w:proofErr w:type="spellStart"/>
      <w:r w:rsidR="000F7CEF">
        <w:rPr>
          <w:rFonts w:ascii="Verdana" w:hAnsi="Verdana"/>
          <w:sz w:val="17"/>
          <w:lang w:val="en-GB"/>
        </w:rPr>
        <w:t>eScience</w:t>
      </w:r>
      <w:proofErr w:type="spellEnd"/>
      <w:r w:rsidR="000F7CEF">
        <w:rPr>
          <w:rFonts w:ascii="Verdana" w:hAnsi="Verdana"/>
          <w:sz w:val="17"/>
          <w:lang w:val="en-GB"/>
        </w:rPr>
        <w:t xml:space="preserve"> engineer.</w:t>
      </w:r>
    </w:p>
    <w:p w14:paraId="7B24311E" w14:textId="77777777" w:rsidR="00A22AC8" w:rsidRPr="00A22AC8" w:rsidRDefault="00A22AC8" w:rsidP="00A22AC8">
      <w:pPr>
        <w:widowControl/>
        <w:spacing w:line="260" w:lineRule="exact"/>
        <w:rPr>
          <w:rFonts w:ascii="Verdana" w:hAnsi="Verdana"/>
          <w:sz w:val="17"/>
          <w:lang w:val="en-GB"/>
        </w:rPr>
      </w:pPr>
    </w:p>
    <w:tbl>
      <w:tblPr>
        <w:tblStyle w:val="TableGrid1"/>
        <w:tblW w:w="0" w:type="auto"/>
        <w:tblInd w:w="108" w:type="dxa"/>
        <w:tblLook w:val="04A0" w:firstRow="1" w:lastRow="0" w:firstColumn="1" w:lastColumn="0" w:noHBand="0" w:noVBand="1"/>
      </w:tblPr>
      <w:tblGrid>
        <w:gridCol w:w="2552"/>
        <w:gridCol w:w="1571"/>
        <w:gridCol w:w="1739"/>
        <w:gridCol w:w="3318"/>
      </w:tblGrid>
      <w:tr w:rsidR="00A22AC8" w:rsidRPr="00E63B86" w14:paraId="201D3561" w14:textId="77777777" w:rsidTr="00D92EFA">
        <w:tc>
          <w:tcPr>
            <w:tcW w:w="2552" w:type="dxa"/>
          </w:tcPr>
          <w:p w14:paraId="367D43A3" w14:textId="77777777" w:rsidR="00A22AC8" w:rsidRPr="00A22AC8" w:rsidRDefault="00A22AC8" w:rsidP="00A22AC8">
            <w:pPr>
              <w:spacing w:line="260" w:lineRule="exact"/>
              <w:rPr>
                <w:rFonts w:ascii="Verdana" w:hAnsi="Verdana"/>
                <w:sz w:val="17"/>
                <w:lang w:val="en-GB"/>
              </w:rPr>
            </w:pPr>
            <w:r w:rsidRPr="00A22AC8">
              <w:rPr>
                <w:rFonts w:ascii="Verdana" w:hAnsi="Verdana"/>
                <w:sz w:val="17"/>
                <w:lang w:val="en-GB"/>
              </w:rPr>
              <w:t xml:space="preserve">Name </w:t>
            </w:r>
          </w:p>
        </w:tc>
        <w:tc>
          <w:tcPr>
            <w:tcW w:w="1571" w:type="dxa"/>
          </w:tcPr>
          <w:p w14:paraId="7E9881E1" w14:textId="77777777" w:rsidR="00A22AC8" w:rsidRPr="00A22AC8" w:rsidRDefault="00A22AC8" w:rsidP="00A22AC8">
            <w:pPr>
              <w:spacing w:line="260" w:lineRule="exact"/>
              <w:rPr>
                <w:rFonts w:ascii="Verdana" w:hAnsi="Verdana"/>
                <w:sz w:val="17"/>
                <w:lang w:val="en-GB"/>
              </w:rPr>
            </w:pPr>
            <w:r w:rsidRPr="00A22AC8">
              <w:rPr>
                <w:rFonts w:ascii="Verdana" w:hAnsi="Verdana"/>
                <w:sz w:val="17"/>
                <w:lang w:val="en-GB"/>
              </w:rPr>
              <w:t>Affiliation</w:t>
            </w:r>
          </w:p>
        </w:tc>
        <w:tc>
          <w:tcPr>
            <w:tcW w:w="1739" w:type="dxa"/>
          </w:tcPr>
          <w:p w14:paraId="3BBB8163" w14:textId="77777777" w:rsidR="00A22AC8" w:rsidRPr="00A22AC8" w:rsidRDefault="00A22AC8" w:rsidP="00A22AC8">
            <w:pPr>
              <w:spacing w:line="260" w:lineRule="exact"/>
              <w:rPr>
                <w:rFonts w:ascii="Verdana" w:hAnsi="Verdana"/>
                <w:sz w:val="17"/>
                <w:lang w:val="en-GB"/>
              </w:rPr>
            </w:pPr>
            <w:commentRangeStart w:id="8"/>
            <w:r w:rsidRPr="00A22AC8">
              <w:rPr>
                <w:rFonts w:ascii="Verdana" w:hAnsi="Verdana"/>
                <w:sz w:val="17"/>
                <w:lang w:val="en-GB"/>
              </w:rPr>
              <w:t xml:space="preserve">Period </w:t>
            </w:r>
            <w:commentRangeEnd w:id="8"/>
            <w:r w:rsidR="00D92EFA">
              <w:rPr>
                <w:rStyle w:val="CommentReference"/>
              </w:rPr>
              <w:commentReference w:id="8"/>
            </w:r>
            <w:r w:rsidRPr="00A22AC8">
              <w:rPr>
                <w:rFonts w:ascii="Verdana" w:hAnsi="Verdana"/>
                <w:sz w:val="17"/>
                <w:lang w:val="en-GB"/>
              </w:rPr>
              <w:t>/ FTE</w:t>
            </w:r>
          </w:p>
        </w:tc>
        <w:tc>
          <w:tcPr>
            <w:tcW w:w="3318" w:type="dxa"/>
          </w:tcPr>
          <w:p w14:paraId="235F7521" w14:textId="77777777" w:rsidR="00A22AC8" w:rsidRPr="00A22AC8" w:rsidRDefault="00A22AC8" w:rsidP="00A22AC8">
            <w:pPr>
              <w:spacing w:line="260" w:lineRule="exact"/>
              <w:rPr>
                <w:rFonts w:ascii="Verdana" w:hAnsi="Verdana"/>
                <w:sz w:val="17"/>
                <w:lang w:val="en-GB"/>
              </w:rPr>
            </w:pPr>
            <w:r w:rsidRPr="00A22AC8">
              <w:rPr>
                <w:rFonts w:ascii="Verdana" w:hAnsi="Verdana"/>
                <w:sz w:val="17"/>
                <w:lang w:val="en-GB"/>
              </w:rPr>
              <w:t>Expertise and type of involvement</w:t>
            </w:r>
          </w:p>
        </w:tc>
      </w:tr>
      <w:tr w:rsidR="00A22AC8" w:rsidRPr="004E7F5A" w14:paraId="23F7F78E" w14:textId="77777777" w:rsidTr="00D92EFA">
        <w:tc>
          <w:tcPr>
            <w:tcW w:w="2552" w:type="dxa"/>
          </w:tcPr>
          <w:p w14:paraId="1B957B2B" w14:textId="654CD3FB" w:rsidR="00A22AC8" w:rsidRPr="00A22AC8" w:rsidRDefault="00D119A4" w:rsidP="003A71DC">
            <w:pPr>
              <w:spacing w:line="260" w:lineRule="exact"/>
              <w:rPr>
                <w:rFonts w:ascii="Verdana" w:hAnsi="Verdana"/>
                <w:sz w:val="17"/>
                <w:lang w:val="en-GB"/>
              </w:rPr>
            </w:pPr>
            <w:proofErr w:type="spellStart"/>
            <w:r>
              <w:rPr>
                <w:rFonts w:ascii="Verdana" w:hAnsi="Verdana"/>
                <w:sz w:val="17"/>
                <w:lang w:val="en-GB"/>
              </w:rPr>
              <w:t>Vos</w:t>
            </w:r>
            <w:proofErr w:type="spellEnd"/>
            <w:r>
              <w:rPr>
                <w:rFonts w:ascii="Verdana" w:hAnsi="Verdana"/>
                <w:sz w:val="17"/>
                <w:lang w:val="en-GB"/>
              </w:rPr>
              <w:t xml:space="preserve">, </w:t>
            </w:r>
            <w:r w:rsidR="003A71DC">
              <w:rPr>
                <w:rFonts w:ascii="Verdana" w:hAnsi="Verdana"/>
                <w:sz w:val="17"/>
                <w:lang w:val="en-GB"/>
              </w:rPr>
              <w:t>R.A.</w:t>
            </w:r>
            <w:r>
              <w:rPr>
                <w:rFonts w:ascii="Verdana" w:hAnsi="Verdana"/>
                <w:sz w:val="17"/>
                <w:lang w:val="en-GB"/>
              </w:rPr>
              <w:t xml:space="preserve">, </w:t>
            </w:r>
            <w:proofErr w:type="spellStart"/>
            <w:r>
              <w:rPr>
                <w:rFonts w:ascii="Verdana" w:hAnsi="Verdana"/>
                <w:sz w:val="17"/>
                <w:lang w:val="en-GB"/>
              </w:rPr>
              <w:t>Dr.</w:t>
            </w:r>
            <w:proofErr w:type="spellEnd"/>
          </w:p>
        </w:tc>
        <w:tc>
          <w:tcPr>
            <w:tcW w:w="1571" w:type="dxa"/>
          </w:tcPr>
          <w:p w14:paraId="50A2EB8C" w14:textId="51D1E65C" w:rsidR="00A22AC8" w:rsidRPr="00A22AC8" w:rsidRDefault="00D119A4" w:rsidP="00A22AC8">
            <w:pPr>
              <w:spacing w:line="260" w:lineRule="exact"/>
              <w:rPr>
                <w:rFonts w:ascii="Verdana" w:hAnsi="Verdana"/>
                <w:sz w:val="17"/>
                <w:lang w:val="en-GB"/>
              </w:rPr>
            </w:pPr>
            <w:r>
              <w:rPr>
                <w:rFonts w:ascii="Verdana" w:hAnsi="Verdana"/>
                <w:sz w:val="17"/>
                <w:lang w:val="en-GB"/>
              </w:rPr>
              <w:t>Naturalis</w:t>
            </w:r>
          </w:p>
        </w:tc>
        <w:tc>
          <w:tcPr>
            <w:tcW w:w="1739" w:type="dxa"/>
          </w:tcPr>
          <w:p w14:paraId="15334C47" w14:textId="28484F18" w:rsidR="00A22AC8" w:rsidRPr="00A22AC8" w:rsidRDefault="00D119A4" w:rsidP="00A22AC8">
            <w:pPr>
              <w:spacing w:line="260" w:lineRule="exact"/>
              <w:rPr>
                <w:rFonts w:ascii="Verdana" w:hAnsi="Verdana"/>
                <w:sz w:val="17"/>
                <w:lang w:val="en-GB"/>
              </w:rPr>
            </w:pPr>
            <w:r>
              <w:rPr>
                <w:rFonts w:ascii="Verdana" w:hAnsi="Verdana"/>
                <w:sz w:val="17"/>
                <w:lang w:val="en-GB"/>
              </w:rPr>
              <w:t>3yrs / 0.2</w:t>
            </w:r>
          </w:p>
        </w:tc>
        <w:tc>
          <w:tcPr>
            <w:tcW w:w="3318" w:type="dxa"/>
          </w:tcPr>
          <w:p w14:paraId="6C020147" w14:textId="6A5E32DF" w:rsidR="00A22AC8" w:rsidRPr="00A22AC8" w:rsidRDefault="00D119A4" w:rsidP="00D119A4">
            <w:pPr>
              <w:spacing w:line="260" w:lineRule="exact"/>
              <w:rPr>
                <w:rFonts w:ascii="Verdana" w:hAnsi="Verdana"/>
                <w:sz w:val="17"/>
                <w:lang w:val="en-GB"/>
              </w:rPr>
            </w:pPr>
            <w:r>
              <w:rPr>
                <w:rFonts w:ascii="Verdana" w:hAnsi="Verdana"/>
                <w:sz w:val="17"/>
                <w:lang w:val="en-GB"/>
              </w:rPr>
              <w:t>Informatics, project leader</w:t>
            </w:r>
          </w:p>
        </w:tc>
      </w:tr>
      <w:tr w:rsidR="00A22AC8" w:rsidRPr="00E63B86" w14:paraId="1B4E0E3D" w14:textId="77777777" w:rsidTr="00D92EFA">
        <w:tc>
          <w:tcPr>
            <w:tcW w:w="2552" w:type="dxa"/>
          </w:tcPr>
          <w:p w14:paraId="7AE0D8AD" w14:textId="2AF71D64" w:rsidR="00A22AC8" w:rsidRPr="00E63B86" w:rsidRDefault="00D119A4" w:rsidP="003A71DC">
            <w:pPr>
              <w:spacing w:line="260" w:lineRule="exact"/>
              <w:rPr>
                <w:rFonts w:ascii="Verdana" w:hAnsi="Verdana"/>
                <w:sz w:val="17"/>
              </w:rPr>
            </w:pPr>
            <w:r w:rsidRPr="00E63B86">
              <w:rPr>
                <w:rFonts w:ascii="Verdana" w:hAnsi="Verdana"/>
                <w:sz w:val="17"/>
              </w:rPr>
              <w:t xml:space="preserve">Verbeek, </w:t>
            </w:r>
            <w:r w:rsidR="003A71DC" w:rsidRPr="00E63B86">
              <w:rPr>
                <w:rFonts w:ascii="Verdana" w:hAnsi="Verdana"/>
                <w:sz w:val="17"/>
              </w:rPr>
              <w:t>F.J.</w:t>
            </w:r>
            <w:r w:rsidRPr="00E63B86">
              <w:rPr>
                <w:rFonts w:ascii="Verdana" w:hAnsi="Verdana"/>
                <w:sz w:val="17"/>
              </w:rPr>
              <w:t>, Prof. Dr. Ir.</w:t>
            </w:r>
          </w:p>
        </w:tc>
        <w:tc>
          <w:tcPr>
            <w:tcW w:w="1571" w:type="dxa"/>
          </w:tcPr>
          <w:p w14:paraId="1EE559BD" w14:textId="65EC5DA1" w:rsidR="00A22AC8" w:rsidRPr="00A22AC8" w:rsidRDefault="00D119A4" w:rsidP="00A22AC8">
            <w:pPr>
              <w:spacing w:line="260" w:lineRule="exact"/>
              <w:rPr>
                <w:rFonts w:ascii="Verdana" w:hAnsi="Verdana"/>
                <w:sz w:val="17"/>
                <w:lang w:val="en-GB"/>
              </w:rPr>
            </w:pPr>
            <w:r>
              <w:rPr>
                <w:rFonts w:ascii="Verdana" w:hAnsi="Verdana"/>
                <w:sz w:val="17"/>
                <w:lang w:val="en-GB"/>
              </w:rPr>
              <w:t>LIACS</w:t>
            </w:r>
          </w:p>
        </w:tc>
        <w:tc>
          <w:tcPr>
            <w:tcW w:w="1739" w:type="dxa"/>
          </w:tcPr>
          <w:p w14:paraId="5FB068EC" w14:textId="790F252E" w:rsidR="00A22AC8" w:rsidRPr="00A22AC8" w:rsidRDefault="00D119A4" w:rsidP="00A22AC8">
            <w:pPr>
              <w:spacing w:line="260" w:lineRule="exact"/>
              <w:rPr>
                <w:rFonts w:ascii="Verdana" w:hAnsi="Verdana"/>
                <w:sz w:val="17"/>
                <w:lang w:val="en-GB"/>
              </w:rPr>
            </w:pPr>
            <w:r>
              <w:rPr>
                <w:rFonts w:ascii="Verdana" w:hAnsi="Verdana"/>
                <w:sz w:val="17"/>
                <w:lang w:val="en-GB"/>
              </w:rPr>
              <w:t xml:space="preserve">3 </w:t>
            </w:r>
            <w:proofErr w:type="spellStart"/>
            <w:r>
              <w:rPr>
                <w:rFonts w:ascii="Verdana" w:hAnsi="Verdana"/>
                <w:sz w:val="17"/>
                <w:lang w:val="en-GB"/>
              </w:rPr>
              <w:t>yrs</w:t>
            </w:r>
            <w:proofErr w:type="spellEnd"/>
            <w:r>
              <w:rPr>
                <w:rFonts w:ascii="Verdana" w:hAnsi="Verdana"/>
                <w:sz w:val="17"/>
                <w:lang w:val="en-GB"/>
              </w:rPr>
              <w:t xml:space="preserve"> / 0.1</w:t>
            </w:r>
          </w:p>
        </w:tc>
        <w:tc>
          <w:tcPr>
            <w:tcW w:w="3318" w:type="dxa"/>
          </w:tcPr>
          <w:p w14:paraId="0DB60798" w14:textId="3AD295BD" w:rsidR="00A22AC8" w:rsidRPr="00A22AC8" w:rsidRDefault="00D119A4" w:rsidP="00A22AC8">
            <w:pPr>
              <w:spacing w:line="260" w:lineRule="exact"/>
              <w:rPr>
                <w:rFonts w:ascii="Verdana" w:hAnsi="Verdana"/>
                <w:sz w:val="17"/>
                <w:lang w:val="en-GB"/>
              </w:rPr>
            </w:pPr>
            <w:r>
              <w:rPr>
                <w:rFonts w:ascii="Verdana" w:hAnsi="Verdana"/>
                <w:sz w:val="17"/>
                <w:lang w:val="en-GB"/>
              </w:rPr>
              <w:t>Image analysis and AI, advisor</w:t>
            </w:r>
          </w:p>
        </w:tc>
      </w:tr>
      <w:tr w:rsidR="00A22AC8" w:rsidRPr="004E7F5A" w14:paraId="3F4BBE21" w14:textId="77777777" w:rsidTr="00D92EFA">
        <w:tc>
          <w:tcPr>
            <w:tcW w:w="2552" w:type="dxa"/>
          </w:tcPr>
          <w:p w14:paraId="1C850098" w14:textId="6588249C" w:rsidR="00A22AC8" w:rsidRPr="00E63B86" w:rsidRDefault="00D119A4" w:rsidP="003A71DC">
            <w:pPr>
              <w:spacing w:line="260" w:lineRule="exact"/>
              <w:rPr>
                <w:rFonts w:ascii="Verdana" w:hAnsi="Verdana"/>
                <w:sz w:val="17"/>
              </w:rPr>
            </w:pPr>
            <w:proofErr w:type="spellStart"/>
            <w:r w:rsidRPr="00E63B86">
              <w:rPr>
                <w:rFonts w:ascii="Verdana" w:hAnsi="Verdana"/>
                <w:sz w:val="17"/>
              </w:rPr>
              <w:t>Schrama</w:t>
            </w:r>
            <w:proofErr w:type="spellEnd"/>
            <w:r w:rsidRPr="00E63B86">
              <w:rPr>
                <w:rFonts w:ascii="Verdana" w:hAnsi="Verdana"/>
                <w:sz w:val="17"/>
              </w:rPr>
              <w:t xml:space="preserve">, </w:t>
            </w:r>
            <w:r w:rsidR="003A71DC" w:rsidRPr="00E63B86">
              <w:rPr>
                <w:rFonts w:ascii="Verdana" w:hAnsi="Verdana"/>
                <w:sz w:val="17"/>
              </w:rPr>
              <w:t>M.J.J.</w:t>
            </w:r>
            <w:r w:rsidRPr="00E63B86">
              <w:rPr>
                <w:rFonts w:ascii="Verdana" w:hAnsi="Verdana"/>
                <w:sz w:val="17"/>
              </w:rPr>
              <w:t>, Dr.</w:t>
            </w:r>
          </w:p>
        </w:tc>
        <w:tc>
          <w:tcPr>
            <w:tcW w:w="1571" w:type="dxa"/>
          </w:tcPr>
          <w:p w14:paraId="3574972B" w14:textId="37D0D04A" w:rsidR="00A22AC8" w:rsidRPr="00A22AC8" w:rsidRDefault="00D119A4" w:rsidP="00A22AC8">
            <w:pPr>
              <w:spacing w:line="260" w:lineRule="exact"/>
              <w:rPr>
                <w:rFonts w:ascii="Verdana" w:hAnsi="Verdana"/>
                <w:sz w:val="17"/>
                <w:lang w:val="en-GB"/>
              </w:rPr>
            </w:pPr>
            <w:r>
              <w:rPr>
                <w:rFonts w:ascii="Verdana" w:hAnsi="Verdana"/>
                <w:sz w:val="17"/>
                <w:lang w:val="en-GB"/>
              </w:rPr>
              <w:t>CML</w:t>
            </w:r>
          </w:p>
        </w:tc>
        <w:tc>
          <w:tcPr>
            <w:tcW w:w="1739" w:type="dxa"/>
          </w:tcPr>
          <w:p w14:paraId="54D81F31" w14:textId="55125144" w:rsidR="00A22AC8" w:rsidRPr="00A22AC8" w:rsidRDefault="00D119A4" w:rsidP="00A22AC8">
            <w:pPr>
              <w:spacing w:line="260" w:lineRule="exact"/>
              <w:rPr>
                <w:rFonts w:ascii="Verdana" w:hAnsi="Verdana"/>
                <w:sz w:val="17"/>
                <w:lang w:val="en-GB"/>
              </w:rPr>
            </w:pPr>
            <w:r>
              <w:rPr>
                <w:rFonts w:ascii="Verdana" w:hAnsi="Verdana"/>
                <w:sz w:val="17"/>
                <w:lang w:val="en-GB"/>
              </w:rPr>
              <w:t xml:space="preserve">3 </w:t>
            </w:r>
            <w:proofErr w:type="spellStart"/>
            <w:r>
              <w:rPr>
                <w:rFonts w:ascii="Verdana" w:hAnsi="Verdana"/>
                <w:sz w:val="17"/>
                <w:lang w:val="en-GB"/>
              </w:rPr>
              <w:t>yrs</w:t>
            </w:r>
            <w:proofErr w:type="spellEnd"/>
            <w:r>
              <w:rPr>
                <w:rFonts w:ascii="Verdana" w:hAnsi="Verdana"/>
                <w:sz w:val="17"/>
                <w:lang w:val="en-GB"/>
              </w:rPr>
              <w:t xml:space="preserve"> / 0.2</w:t>
            </w:r>
          </w:p>
        </w:tc>
        <w:tc>
          <w:tcPr>
            <w:tcW w:w="3318" w:type="dxa"/>
          </w:tcPr>
          <w:p w14:paraId="02317B16" w14:textId="3BC74FBF" w:rsidR="00A22AC8" w:rsidRPr="00A22AC8" w:rsidRDefault="00D119A4" w:rsidP="00A22AC8">
            <w:pPr>
              <w:spacing w:line="260" w:lineRule="exact"/>
              <w:rPr>
                <w:rFonts w:ascii="Verdana" w:hAnsi="Verdana"/>
                <w:sz w:val="17"/>
                <w:lang w:val="en-GB"/>
              </w:rPr>
            </w:pPr>
            <w:r>
              <w:rPr>
                <w:rFonts w:ascii="Verdana" w:hAnsi="Verdana"/>
                <w:sz w:val="17"/>
                <w:lang w:val="en-GB"/>
              </w:rPr>
              <w:t>Mosquito systematics, advisor</w:t>
            </w:r>
          </w:p>
        </w:tc>
      </w:tr>
      <w:tr w:rsidR="00D119A4" w:rsidRPr="00E63B86" w14:paraId="10C02877" w14:textId="77777777" w:rsidTr="00D92EFA">
        <w:tc>
          <w:tcPr>
            <w:tcW w:w="2552" w:type="dxa"/>
          </w:tcPr>
          <w:p w14:paraId="763EBD9F" w14:textId="51EE0D25" w:rsidR="00D119A4" w:rsidRDefault="00D119A4" w:rsidP="00A22AC8">
            <w:pPr>
              <w:spacing w:line="260" w:lineRule="exact"/>
              <w:rPr>
                <w:rFonts w:ascii="Verdana" w:hAnsi="Verdana"/>
                <w:sz w:val="17"/>
                <w:lang w:val="en-GB"/>
              </w:rPr>
            </w:pPr>
            <w:r>
              <w:rPr>
                <w:rFonts w:ascii="Verdana" w:hAnsi="Verdana"/>
                <w:sz w:val="17"/>
                <w:lang w:val="en-GB"/>
              </w:rPr>
              <w:t>Postdoc</w:t>
            </w:r>
          </w:p>
        </w:tc>
        <w:tc>
          <w:tcPr>
            <w:tcW w:w="1571" w:type="dxa"/>
          </w:tcPr>
          <w:p w14:paraId="5FFD788B" w14:textId="347B1C69" w:rsidR="00D119A4" w:rsidRDefault="00D119A4" w:rsidP="00A22AC8">
            <w:pPr>
              <w:spacing w:line="260" w:lineRule="exact"/>
              <w:rPr>
                <w:rFonts w:ascii="Verdana" w:hAnsi="Verdana"/>
                <w:sz w:val="17"/>
                <w:lang w:val="en-GB"/>
              </w:rPr>
            </w:pPr>
            <w:r>
              <w:rPr>
                <w:rFonts w:ascii="Verdana" w:hAnsi="Verdana"/>
                <w:sz w:val="17"/>
                <w:lang w:val="en-GB"/>
              </w:rPr>
              <w:t>Naturalis/LIACS</w:t>
            </w:r>
          </w:p>
        </w:tc>
        <w:tc>
          <w:tcPr>
            <w:tcW w:w="1739" w:type="dxa"/>
          </w:tcPr>
          <w:p w14:paraId="1A064909" w14:textId="71FDA50F" w:rsidR="00D119A4" w:rsidRDefault="00D119A4" w:rsidP="00A22AC8">
            <w:pPr>
              <w:spacing w:line="260" w:lineRule="exact"/>
              <w:rPr>
                <w:rFonts w:ascii="Verdana" w:hAnsi="Verdana"/>
                <w:sz w:val="17"/>
                <w:lang w:val="en-GB"/>
              </w:rPr>
            </w:pPr>
            <w:r>
              <w:rPr>
                <w:rFonts w:ascii="Verdana" w:hAnsi="Verdana"/>
                <w:sz w:val="17"/>
                <w:lang w:val="en-GB"/>
              </w:rPr>
              <w:t xml:space="preserve">3 </w:t>
            </w:r>
            <w:proofErr w:type="spellStart"/>
            <w:r>
              <w:rPr>
                <w:rFonts w:ascii="Verdana" w:hAnsi="Verdana"/>
                <w:sz w:val="17"/>
                <w:lang w:val="en-GB"/>
              </w:rPr>
              <w:t>yrs</w:t>
            </w:r>
            <w:proofErr w:type="spellEnd"/>
            <w:r>
              <w:rPr>
                <w:rFonts w:ascii="Verdana" w:hAnsi="Verdana"/>
                <w:sz w:val="17"/>
                <w:lang w:val="en-GB"/>
              </w:rPr>
              <w:t xml:space="preserve"> / 1.0</w:t>
            </w:r>
          </w:p>
        </w:tc>
        <w:tc>
          <w:tcPr>
            <w:tcW w:w="3318" w:type="dxa"/>
          </w:tcPr>
          <w:p w14:paraId="7E2C9E41" w14:textId="72DAC5E4" w:rsidR="00D119A4" w:rsidRDefault="00B10F21" w:rsidP="00A22AC8">
            <w:pPr>
              <w:spacing w:line="260" w:lineRule="exact"/>
              <w:rPr>
                <w:rFonts w:ascii="Verdana" w:hAnsi="Verdana"/>
                <w:sz w:val="17"/>
                <w:lang w:val="en-GB"/>
              </w:rPr>
            </w:pPr>
            <w:r>
              <w:rPr>
                <w:rFonts w:ascii="Verdana" w:hAnsi="Verdana"/>
                <w:sz w:val="17"/>
                <w:lang w:val="en-GB"/>
              </w:rPr>
              <w:t>Image analysis and AI</w:t>
            </w:r>
            <w:r w:rsidR="00D92EFA">
              <w:rPr>
                <w:rFonts w:ascii="Verdana" w:hAnsi="Verdana"/>
                <w:sz w:val="17"/>
                <w:lang w:val="en-GB"/>
              </w:rPr>
              <w:t>, researcher</w:t>
            </w:r>
          </w:p>
        </w:tc>
      </w:tr>
      <w:tr w:rsidR="00A22AC8" w:rsidRPr="004E7F5A" w14:paraId="281D67CC" w14:textId="77777777" w:rsidTr="00D92EFA">
        <w:tc>
          <w:tcPr>
            <w:tcW w:w="2552" w:type="dxa"/>
          </w:tcPr>
          <w:p w14:paraId="57C9C83D" w14:textId="06FF2810" w:rsidR="00A22AC8" w:rsidRPr="00A22AC8" w:rsidRDefault="00D119A4" w:rsidP="00A22AC8">
            <w:pPr>
              <w:spacing w:line="260" w:lineRule="exact"/>
              <w:rPr>
                <w:rFonts w:ascii="Verdana" w:hAnsi="Verdana"/>
                <w:sz w:val="17"/>
                <w:lang w:val="en-GB"/>
              </w:rPr>
            </w:pPr>
            <w:proofErr w:type="spellStart"/>
            <w:r>
              <w:rPr>
                <w:rFonts w:ascii="Verdana" w:hAnsi="Verdana"/>
                <w:sz w:val="17"/>
                <w:lang w:val="en-GB"/>
              </w:rPr>
              <w:t>eScience</w:t>
            </w:r>
            <w:proofErr w:type="spellEnd"/>
            <w:r>
              <w:rPr>
                <w:rFonts w:ascii="Verdana" w:hAnsi="Verdana"/>
                <w:sz w:val="17"/>
                <w:lang w:val="en-GB"/>
              </w:rPr>
              <w:t xml:space="preserve"> engineer</w:t>
            </w:r>
          </w:p>
        </w:tc>
        <w:tc>
          <w:tcPr>
            <w:tcW w:w="1571" w:type="dxa"/>
          </w:tcPr>
          <w:p w14:paraId="7313AB3E" w14:textId="05B0A783" w:rsidR="00A22AC8" w:rsidRPr="00A22AC8" w:rsidRDefault="00D119A4" w:rsidP="00A22AC8">
            <w:pPr>
              <w:spacing w:line="260" w:lineRule="exact"/>
              <w:rPr>
                <w:rFonts w:ascii="Verdana" w:hAnsi="Verdana"/>
                <w:sz w:val="17"/>
                <w:lang w:val="en-GB"/>
              </w:rPr>
            </w:pPr>
            <w:proofErr w:type="spellStart"/>
            <w:r>
              <w:rPr>
                <w:rFonts w:ascii="Verdana" w:hAnsi="Verdana"/>
                <w:sz w:val="17"/>
                <w:lang w:val="en-GB"/>
              </w:rPr>
              <w:t>NLeSC</w:t>
            </w:r>
            <w:proofErr w:type="spellEnd"/>
          </w:p>
        </w:tc>
        <w:tc>
          <w:tcPr>
            <w:tcW w:w="1739" w:type="dxa"/>
          </w:tcPr>
          <w:p w14:paraId="549D569E" w14:textId="3AC48BC6" w:rsidR="00A22AC8" w:rsidRPr="00A22AC8" w:rsidRDefault="00D119A4" w:rsidP="00A22AC8">
            <w:pPr>
              <w:spacing w:line="260" w:lineRule="exact"/>
              <w:rPr>
                <w:rFonts w:ascii="Verdana" w:hAnsi="Verdana"/>
                <w:sz w:val="17"/>
                <w:lang w:val="en-GB"/>
              </w:rPr>
            </w:pPr>
            <w:r>
              <w:rPr>
                <w:rFonts w:ascii="Verdana" w:hAnsi="Verdana"/>
                <w:sz w:val="17"/>
                <w:lang w:val="en-GB"/>
              </w:rPr>
              <w:t xml:space="preserve">2.5 </w:t>
            </w:r>
            <w:proofErr w:type="spellStart"/>
            <w:r>
              <w:rPr>
                <w:rFonts w:ascii="Verdana" w:hAnsi="Verdana"/>
                <w:sz w:val="17"/>
                <w:lang w:val="en-GB"/>
              </w:rPr>
              <w:t>yrs</w:t>
            </w:r>
            <w:proofErr w:type="spellEnd"/>
            <w:r>
              <w:rPr>
                <w:rFonts w:ascii="Verdana" w:hAnsi="Verdana"/>
                <w:sz w:val="17"/>
                <w:lang w:val="en-GB"/>
              </w:rPr>
              <w:t xml:space="preserve"> / 1.0</w:t>
            </w:r>
          </w:p>
        </w:tc>
        <w:tc>
          <w:tcPr>
            <w:tcW w:w="3318" w:type="dxa"/>
          </w:tcPr>
          <w:p w14:paraId="3310D739" w14:textId="6355F9CE" w:rsidR="00A22AC8" w:rsidRPr="00A22AC8" w:rsidRDefault="00D119A4" w:rsidP="00A22AC8">
            <w:pPr>
              <w:spacing w:line="260" w:lineRule="exact"/>
              <w:rPr>
                <w:rFonts w:ascii="Verdana" w:hAnsi="Verdana"/>
                <w:sz w:val="17"/>
                <w:lang w:val="en-GB"/>
              </w:rPr>
            </w:pPr>
            <w:r>
              <w:rPr>
                <w:rFonts w:ascii="Verdana" w:hAnsi="Verdana"/>
                <w:sz w:val="17"/>
                <w:lang w:val="en-GB"/>
              </w:rPr>
              <w:t>Image mgmt. and annotation</w:t>
            </w:r>
          </w:p>
        </w:tc>
      </w:tr>
      <w:tr w:rsidR="00A22AC8" w:rsidRPr="004E7F5A" w14:paraId="40DFE025" w14:textId="77777777" w:rsidTr="00D92EFA">
        <w:tc>
          <w:tcPr>
            <w:tcW w:w="2552" w:type="dxa"/>
          </w:tcPr>
          <w:p w14:paraId="0B23B888" w14:textId="77777777" w:rsidR="00A22AC8" w:rsidRPr="00A22AC8" w:rsidRDefault="00A22AC8" w:rsidP="00A22AC8">
            <w:pPr>
              <w:spacing w:line="260" w:lineRule="exact"/>
              <w:rPr>
                <w:rFonts w:ascii="Verdana" w:hAnsi="Verdana"/>
                <w:sz w:val="17"/>
                <w:lang w:val="en-GB"/>
              </w:rPr>
            </w:pPr>
          </w:p>
        </w:tc>
        <w:tc>
          <w:tcPr>
            <w:tcW w:w="1571" w:type="dxa"/>
          </w:tcPr>
          <w:p w14:paraId="746AEE74" w14:textId="77777777" w:rsidR="00A22AC8" w:rsidRPr="00A22AC8" w:rsidRDefault="00A22AC8" w:rsidP="00A22AC8">
            <w:pPr>
              <w:spacing w:line="260" w:lineRule="exact"/>
              <w:rPr>
                <w:rFonts w:ascii="Verdana" w:hAnsi="Verdana"/>
                <w:sz w:val="17"/>
                <w:lang w:val="en-GB"/>
              </w:rPr>
            </w:pPr>
          </w:p>
        </w:tc>
        <w:tc>
          <w:tcPr>
            <w:tcW w:w="1739" w:type="dxa"/>
          </w:tcPr>
          <w:p w14:paraId="454AC90F" w14:textId="77777777" w:rsidR="00A22AC8" w:rsidRPr="00A22AC8" w:rsidRDefault="00A22AC8" w:rsidP="00A22AC8">
            <w:pPr>
              <w:spacing w:line="260" w:lineRule="exact"/>
              <w:rPr>
                <w:rFonts w:ascii="Verdana" w:hAnsi="Verdana"/>
                <w:sz w:val="17"/>
                <w:lang w:val="en-GB"/>
              </w:rPr>
            </w:pPr>
          </w:p>
        </w:tc>
        <w:tc>
          <w:tcPr>
            <w:tcW w:w="3318" w:type="dxa"/>
          </w:tcPr>
          <w:p w14:paraId="61101419" w14:textId="77777777" w:rsidR="00A22AC8" w:rsidRPr="00A22AC8" w:rsidRDefault="00A22AC8" w:rsidP="00A22AC8">
            <w:pPr>
              <w:spacing w:line="260" w:lineRule="exact"/>
              <w:rPr>
                <w:rFonts w:ascii="Verdana" w:hAnsi="Verdana"/>
                <w:sz w:val="17"/>
                <w:lang w:val="en-GB"/>
              </w:rPr>
            </w:pPr>
          </w:p>
        </w:tc>
      </w:tr>
      <w:tr w:rsidR="00A22AC8" w:rsidRPr="004E7F5A" w14:paraId="106E13F8" w14:textId="77777777" w:rsidTr="00D92EFA">
        <w:tc>
          <w:tcPr>
            <w:tcW w:w="2552" w:type="dxa"/>
          </w:tcPr>
          <w:p w14:paraId="67A6B5D8" w14:textId="77777777" w:rsidR="00A22AC8" w:rsidRPr="00A22AC8" w:rsidRDefault="00A22AC8" w:rsidP="00A22AC8">
            <w:pPr>
              <w:spacing w:line="260" w:lineRule="exact"/>
              <w:rPr>
                <w:rFonts w:ascii="Verdana" w:hAnsi="Verdana"/>
                <w:sz w:val="17"/>
                <w:lang w:val="en-GB"/>
              </w:rPr>
            </w:pPr>
          </w:p>
        </w:tc>
        <w:tc>
          <w:tcPr>
            <w:tcW w:w="1571" w:type="dxa"/>
          </w:tcPr>
          <w:p w14:paraId="019B0779" w14:textId="77777777" w:rsidR="00A22AC8" w:rsidRPr="00A22AC8" w:rsidRDefault="00A22AC8" w:rsidP="00A22AC8">
            <w:pPr>
              <w:spacing w:line="260" w:lineRule="exact"/>
              <w:rPr>
                <w:rFonts w:ascii="Verdana" w:hAnsi="Verdana"/>
                <w:sz w:val="17"/>
                <w:lang w:val="en-GB"/>
              </w:rPr>
            </w:pPr>
          </w:p>
        </w:tc>
        <w:tc>
          <w:tcPr>
            <w:tcW w:w="1739" w:type="dxa"/>
          </w:tcPr>
          <w:p w14:paraId="337A64EE" w14:textId="77777777" w:rsidR="00A22AC8" w:rsidRPr="00A22AC8" w:rsidRDefault="00A22AC8" w:rsidP="00A22AC8">
            <w:pPr>
              <w:spacing w:line="260" w:lineRule="exact"/>
              <w:rPr>
                <w:rFonts w:ascii="Verdana" w:hAnsi="Verdana"/>
                <w:sz w:val="17"/>
                <w:lang w:val="en-GB"/>
              </w:rPr>
            </w:pPr>
          </w:p>
        </w:tc>
        <w:tc>
          <w:tcPr>
            <w:tcW w:w="3318" w:type="dxa"/>
          </w:tcPr>
          <w:p w14:paraId="797ECC3C" w14:textId="77777777" w:rsidR="00A22AC8" w:rsidRPr="00A22AC8" w:rsidRDefault="00A22AC8" w:rsidP="00A22AC8">
            <w:pPr>
              <w:spacing w:line="260" w:lineRule="exact"/>
              <w:rPr>
                <w:rFonts w:ascii="Verdana" w:hAnsi="Verdana"/>
                <w:sz w:val="17"/>
                <w:lang w:val="en-GB"/>
              </w:rPr>
            </w:pPr>
          </w:p>
        </w:tc>
      </w:tr>
    </w:tbl>
    <w:p w14:paraId="6A00DE31" w14:textId="77777777" w:rsidR="00A22AC8" w:rsidRPr="00A22AC8" w:rsidRDefault="00A22AC8" w:rsidP="00A22AC8">
      <w:pPr>
        <w:widowControl/>
        <w:spacing w:line="260" w:lineRule="exact"/>
        <w:rPr>
          <w:rFonts w:ascii="Verdana" w:hAnsi="Verdana"/>
          <w:sz w:val="17"/>
          <w:lang w:val="en-GB"/>
        </w:rPr>
      </w:pPr>
      <w:r w:rsidRPr="00A22AC8">
        <w:rPr>
          <w:rFonts w:ascii="Verdana" w:hAnsi="Verdana"/>
          <w:sz w:val="17"/>
          <w:lang w:val="en-GB"/>
        </w:rPr>
        <w:t>(add rows if needed)</w:t>
      </w:r>
    </w:p>
    <w:p w14:paraId="768E241C" w14:textId="77777777" w:rsidR="005B530F" w:rsidRDefault="005B530F" w:rsidP="00B521DE">
      <w:pPr>
        <w:widowControl/>
        <w:spacing w:line="260" w:lineRule="exact"/>
        <w:rPr>
          <w:rFonts w:ascii="Verdana" w:hAnsi="Verdana"/>
          <w:sz w:val="17"/>
          <w:lang w:val="en-GB"/>
        </w:rPr>
      </w:pPr>
    </w:p>
    <w:p w14:paraId="460C47CC" w14:textId="77777777" w:rsidR="0095758A" w:rsidRPr="0095758A" w:rsidRDefault="00B33658" w:rsidP="0095758A">
      <w:pPr>
        <w:spacing w:line="260" w:lineRule="exact"/>
        <w:rPr>
          <w:rFonts w:ascii="Verdana" w:hAnsi="Verdana"/>
          <w:b/>
          <w:bCs/>
          <w:color w:val="000000"/>
          <w:sz w:val="17"/>
          <w:lang w:val="en-US"/>
        </w:rPr>
      </w:pPr>
      <w:r>
        <w:rPr>
          <w:rFonts w:ascii="Verdana" w:hAnsi="Verdana"/>
          <w:b/>
          <w:bCs/>
          <w:color w:val="000000"/>
          <w:sz w:val="17"/>
          <w:lang w:val="en-US"/>
        </w:rPr>
        <w:t>5</w:t>
      </w:r>
      <w:r w:rsidR="0095758A" w:rsidRPr="0095758A">
        <w:rPr>
          <w:rFonts w:ascii="Verdana" w:hAnsi="Verdana"/>
          <w:b/>
          <w:bCs/>
          <w:color w:val="000000"/>
          <w:sz w:val="17"/>
          <w:lang w:val="en-US"/>
        </w:rPr>
        <w:t>. Key publications</w:t>
      </w:r>
    </w:p>
    <w:p w14:paraId="65EF3452" w14:textId="74BE6E92" w:rsidR="005B530F" w:rsidRPr="005851E7" w:rsidRDefault="0095758A" w:rsidP="005851E7">
      <w:pPr>
        <w:spacing w:line="260" w:lineRule="exact"/>
        <w:rPr>
          <w:rFonts w:ascii="Verdana" w:hAnsi="Verdana"/>
          <w:sz w:val="17"/>
          <w:szCs w:val="24"/>
          <w:lang w:val="en-GB"/>
        </w:rPr>
      </w:pPr>
      <w:r w:rsidRPr="0095758A">
        <w:rPr>
          <w:rFonts w:ascii="Verdana" w:hAnsi="Verdana"/>
          <w:sz w:val="17"/>
          <w:szCs w:val="24"/>
          <w:lang w:val="en-GB"/>
        </w:rPr>
        <w:t>Please list 5 key papers published by members of the research team in the last 5 years. The papers must be relevant to the current proposal.</w:t>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2"/>
      </w:tblGrid>
      <w:tr w:rsidR="001A34C8" w:rsidRPr="00E63B86" w14:paraId="21722633" w14:textId="77777777">
        <w:tc>
          <w:tcPr>
            <w:tcW w:w="9072" w:type="dxa"/>
            <w:tcBorders>
              <w:top w:val="single" w:sz="6" w:space="0" w:color="auto"/>
              <w:left w:val="single" w:sz="6" w:space="0" w:color="auto"/>
              <w:bottom w:val="single" w:sz="6" w:space="0" w:color="auto"/>
              <w:right w:val="single" w:sz="6" w:space="0" w:color="auto"/>
            </w:tcBorders>
            <w:shd w:val="pct60" w:color="auto" w:fill="auto"/>
          </w:tcPr>
          <w:p w14:paraId="24B72779" w14:textId="77777777" w:rsidR="001A34C8" w:rsidRPr="001A75A0" w:rsidRDefault="001A34C8" w:rsidP="00B33658">
            <w:pPr>
              <w:spacing w:line="260" w:lineRule="exact"/>
              <w:rPr>
                <w:rFonts w:ascii="Verdana" w:hAnsi="Verdana"/>
                <w:b/>
                <w:caps/>
                <w:color w:val="FFFFFF"/>
                <w:sz w:val="17"/>
                <w:lang w:val="en-GB"/>
              </w:rPr>
            </w:pPr>
            <w:r w:rsidRPr="001A75A0">
              <w:rPr>
                <w:rFonts w:ascii="Verdana" w:hAnsi="Verdana"/>
                <w:b/>
                <w:caps/>
                <w:color w:val="FFFFFF"/>
                <w:sz w:val="17"/>
                <w:lang w:val="en-GB"/>
              </w:rPr>
              <w:t>Research proposal</w:t>
            </w:r>
            <w:r w:rsidR="004F7E73">
              <w:rPr>
                <w:rFonts w:ascii="Verdana" w:hAnsi="Verdana"/>
                <w:b/>
                <w:caps/>
                <w:color w:val="FFFFFF"/>
                <w:sz w:val="17"/>
                <w:lang w:val="en-GB"/>
              </w:rPr>
              <w:t xml:space="preserve"> (MAX. 1500 WORDS IN TOTAL</w:t>
            </w:r>
            <w:r w:rsidR="00330518">
              <w:rPr>
                <w:rFonts w:ascii="Verdana" w:hAnsi="Verdana"/>
                <w:b/>
                <w:caps/>
                <w:color w:val="FFFFFF"/>
                <w:sz w:val="17"/>
                <w:lang w:val="en-GB"/>
              </w:rPr>
              <w:t xml:space="preserve"> FOR SECTION</w:t>
            </w:r>
            <w:r w:rsidR="00086712">
              <w:rPr>
                <w:rFonts w:ascii="Verdana" w:hAnsi="Verdana"/>
                <w:b/>
                <w:caps/>
                <w:color w:val="FFFFFF"/>
                <w:sz w:val="17"/>
                <w:lang w:val="en-GB"/>
              </w:rPr>
              <w:t>S</w:t>
            </w:r>
            <w:r w:rsidR="00330518">
              <w:rPr>
                <w:rFonts w:ascii="Verdana" w:hAnsi="Verdana"/>
                <w:b/>
                <w:caps/>
                <w:color w:val="FFFFFF"/>
                <w:sz w:val="17"/>
                <w:lang w:val="en-GB"/>
              </w:rPr>
              <w:t xml:space="preserve"> </w:t>
            </w:r>
            <w:r w:rsidR="00B33658">
              <w:rPr>
                <w:rFonts w:ascii="Verdana" w:hAnsi="Verdana"/>
                <w:b/>
                <w:caps/>
                <w:color w:val="FFFFFF"/>
                <w:sz w:val="17"/>
                <w:lang w:val="en-GB"/>
              </w:rPr>
              <w:t>6</w:t>
            </w:r>
            <w:r w:rsidR="00086712">
              <w:rPr>
                <w:rFonts w:ascii="Verdana" w:hAnsi="Verdana"/>
                <w:b/>
                <w:caps/>
                <w:color w:val="FFFFFF"/>
                <w:sz w:val="17"/>
                <w:lang w:val="en-GB"/>
              </w:rPr>
              <w:t xml:space="preserve"> AND 7</w:t>
            </w:r>
            <w:r w:rsidR="004F7E73">
              <w:rPr>
                <w:rFonts w:ascii="Verdana" w:hAnsi="Verdana"/>
                <w:b/>
                <w:caps/>
                <w:color w:val="FFFFFF"/>
                <w:sz w:val="17"/>
                <w:lang w:val="en-GB"/>
              </w:rPr>
              <w:t>)</w:t>
            </w:r>
          </w:p>
        </w:tc>
      </w:tr>
    </w:tbl>
    <w:p w14:paraId="0BB63DAE" w14:textId="77777777" w:rsidR="000E0C17" w:rsidRDefault="000E0C17" w:rsidP="00B521DE">
      <w:pPr>
        <w:spacing w:line="260" w:lineRule="exact"/>
        <w:rPr>
          <w:rFonts w:ascii="Verdana" w:hAnsi="Verdana"/>
          <w:b/>
          <w:bCs/>
          <w:color w:val="000000"/>
          <w:sz w:val="17"/>
          <w:lang w:val="en-GB"/>
        </w:rPr>
      </w:pPr>
    </w:p>
    <w:p w14:paraId="0FFD989E" w14:textId="1A4F5A7C" w:rsidR="004F7E73" w:rsidRDefault="00B33658" w:rsidP="00B521DE">
      <w:pPr>
        <w:spacing w:line="260" w:lineRule="exact"/>
        <w:rPr>
          <w:rFonts w:ascii="Verdana" w:hAnsi="Verdana"/>
          <w:color w:val="000000"/>
          <w:sz w:val="17"/>
          <w:lang w:val="en-US"/>
        </w:rPr>
      </w:pPr>
      <w:commentRangeStart w:id="9"/>
      <w:r>
        <w:rPr>
          <w:rFonts w:ascii="Verdana" w:hAnsi="Verdana"/>
          <w:b/>
          <w:bCs/>
          <w:color w:val="000000"/>
          <w:sz w:val="17"/>
          <w:lang w:val="en-GB"/>
        </w:rPr>
        <w:t>6</w:t>
      </w:r>
      <w:r w:rsidR="004F7E73" w:rsidRPr="004F7E73">
        <w:rPr>
          <w:rFonts w:ascii="Verdana" w:hAnsi="Verdana"/>
          <w:b/>
          <w:bCs/>
          <w:color w:val="000000"/>
          <w:sz w:val="17"/>
          <w:lang w:val="en-US"/>
        </w:rPr>
        <w:t xml:space="preserve">. Description of the proposed </w:t>
      </w:r>
      <w:r w:rsidR="004F7E73">
        <w:rPr>
          <w:rFonts w:ascii="Verdana" w:hAnsi="Verdana"/>
          <w:b/>
          <w:bCs/>
          <w:color w:val="000000"/>
          <w:sz w:val="17"/>
          <w:lang w:val="en-US"/>
        </w:rPr>
        <w:t>research</w:t>
      </w:r>
      <w:r w:rsidR="005851E7">
        <w:rPr>
          <w:rFonts w:ascii="Verdana" w:hAnsi="Verdana"/>
          <w:b/>
          <w:bCs/>
          <w:color w:val="000000"/>
          <w:sz w:val="17"/>
          <w:lang w:val="en-US"/>
        </w:rPr>
        <w:t xml:space="preserve"> (+/- 1200 words)</w:t>
      </w:r>
      <w:commentRangeEnd w:id="9"/>
      <w:r w:rsidR="002A6FE5">
        <w:rPr>
          <w:rStyle w:val="CommentReference"/>
        </w:rPr>
        <w:commentReference w:id="9"/>
      </w:r>
    </w:p>
    <w:p w14:paraId="09AEA32A" w14:textId="77777777" w:rsidR="000E0C17" w:rsidRDefault="000E0C17" w:rsidP="004F7E73">
      <w:pPr>
        <w:spacing w:line="260" w:lineRule="exact"/>
        <w:rPr>
          <w:rFonts w:ascii="Verdana" w:hAnsi="Verdana"/>
          <w:b/>
          <w:bCs/>
          <w:color w:val="000000"/>
          <w:sz w:val="17"/>
          <w:lang w:val="en-US"/>
        </w:rPr>
      </w:pPr>
    </w:p>
    <w:p w14:paraId="0ED490EF" w14:textId="7C6DEE1F" w:rsidR="004F7E73" w:rsidRPr="004F7E73" w:rsidRDefault="00B33658" w:rsidP="004F7E73">
      <w:pPr>
        <w:spacing w:line="260" w:lineRule="exact"/>
        <w:rPr>
          <w:rFonts w:ascii="Verdana" w:hAnsi="Verdana"/>
          <w:b/>
          <w:bCs/>
          <w:color w:val="000000"/>
          <w:sz w:val="17"/>
          <w:lang w:val="en-US"/>
        </w:rPr>
      </w:pPr>
      <w:commentRangeStart w:id="10"/>
      <w:r>
        <w:rPr>
          <w:rFonts w:ascii="Verdana" w:hAnsi="Verdana"/>
          <w:b/>
          <w:bCs/>
          <w:color w:val="000000"/>
          <w:sz w:val="17"/>
          <w:lang w:val="en-US"/>
        </w:rPr>
        <w:t>6</w:t>
      </w:r>
      <w:r w:rsidR="004F7E73" w:rsidRPr="004F7E73">
        <w:rPr>
          <w:rFonts w:ascii="Verdana" w:hAnsi="Verdana"/>
          <w:b/>
          <w:bCs/>
          <w:color w:val="000000"/>
          <w:sz w:val="17"/>
          <w:lang w:val="en-US"/>
        </w:rPr>
        <w:t>a. Science: Background, research questi</w:t>
      </w:r>
      <w:r w:rsidR="00086712">
        <w:rPr>
          <w:rFonts w:ascii="Verdana" w:hAnsi="Verdana"/>
          <w:b/>
          <w:bCs/>
          <w:color w:val="000000"/>
          <w:sz w:val="17"/>
          <w:lang w:val="en-US"/>
        </w:rPr>
        <w:t xml:space="preserve">ons, approach, and innovation </w:t>
      </w:r>
      <w:commentRangeEnd w:id="10"/>
      <w:r w:rsidR="002A6FE5">
        <w:rPr>
          <w:rStyle w:val="CommentReference"/>
        </w:rPr>
        <w:commentReference w:id="10"/>
      </w:r>
    </w:p>
    <w:p w14:paraId="06D6F219" w14:textId="391829A4" w:rsidR="00385031" w:rsidRPr="00385031" w:rsidRDefault="00385031" w:rsidP="001C6BF9">
      <w:pPr>
        <w:spacing w:line="280" w:lineRule="exact"/>
        <w:rPr>
          <w:rFonts w:ascii="Verdana" w:hAnsi="Verdana"/>
          <w:sz w:val="17"/>
          <w:szCs w:val="17"/>
          <w:lang w:val="en-GB"/>
        </w:rPr>
      </w:pPr>
      <w:r w:rsidRPr="00385031">
        <w:rPr>
          <w:rFonts w:ascii="Verdana" w:hAnsi="Verdana"/>
          <w:sz w:val="17"/>
          <w:szCs w:val="17"/>
          <w:lang w:val="en-GB"/>
        </w:rPr>
        <w:t xml:space="preserve">The </w:t>
      </w:r>
      <w:r w:rsidRPr="000E0C17">
        <w:rPr>
          <w:rFonts w:ascii="Verdana" w:hAnsi="Verdana"/>
          <w:b/>
          <w:sz w:val="17"/>
          <w:szCs w:val="17"/>
          <w:lang w:val="en-GB"/>
        </w:rPr>
        <w:t>large-scale digitization of natural history collections</w:t>
      </w:r>
      <w:r w:rsidRPr="00385031">
        <w:rPr>
          <w:rFonts w:ascii="Verdana" w:hAnsi="Verdana"/>
          <w:sz w:val="17"/>
          <w:szCs w:val="17"/>
          <w:lang w:val="en-GB"/>
        </w:rPr>
        <w:t xml:space="preserve"> is generating a wealth of image data that, if processed using image feature extraction and classification algorithms, will constitute </w:t>
      </w:r>
      <w:r w:rsidRPr="000E0C17">
        <w:rPr>
          <w:rFonts w:ascii="Verdana" w:hAnsi="Verdana"/>
          <w:b/>
          <w:sz w:val="17"/>
          <w:szCs w:val="17"/>
          <w:lang w:val="en-GB"/>
        </w:rPr>
        <w:t>an unparalleled knowledge base of forms seen in the natural world</w:t>
      </w:r>
      <w:r w:rsidRPr="00385031">
        <w:rPr>
          <w:rFonts w:ascii="Verdana" w:hAnsi="Verdana"/>
          <w:sz w:val="17"/>
          <w:szCs w:val="17"/>
          <w:lang w:val="en-GB"/>
        </w:rPr>
        <w:t xml:space="preserve">. Among the many ways in which extracted </w:t>
      </w:r>
      <w:r w:rsidRPr="00385031">
        <w:rPr>
          <w:rFonts w:ascii="Verdana" w:hAnsi="Verdana"/>
          <w:sz w:val="17"/>
          <w:szCs w:val="17"/>
          <w:lang w:val="en-GB"/>
        </w:rPr>
        <w:lastRenderedPageBreak/>
        <w:t>image features and image classification can be applied, is the potential to automate</w:t>
      </w:r>
      <w:r w:rsidR="000E0C17">
        <w:rPr>
          <w:rFonts w:ascii="Verdana" w:hAnsi="Verdana"/>
          <w:sz w:val="17"/>
          <w:szCs w:val="17"/>
          <w:lang w:val="en-GB"/>
        </w:rPr>
        <w:t>, using image data, the</w:t>
      </w:r>
      <w:r w:rsidRPr="00385031">
        <w:rPr>
          <w:rFonts w:ascii="Verdana" w:hAnsi="Verdana"/>
          <w:sz w:val="17"/>
          <w:szCs w:val="17"/>
          <w:lang w:val="en-GB"/>
        </w:rPr>
        <w:t xml:space="preserve"> </w:t>
      </w:r>
      <w:r w:rsidRPr="000E0C17">
        <w:rPr>
          <w:rFonts w:ascii="Verdana" w:hAnsi="Verdana"/>
          <w:b/>
          <w:sz w:val="17"/>
          <w:szCs w:val="17"/>
          <w:lang w:val="en-GB"/>
        </w:rPr>
        <w:t xml:space="preserve">taxonomic identification of </w:t>
      </w:r>
      <w:commentRangeStart w:id="11"/>
      <w:r w:rsidRPr="000E0C17">
        <w:rPr>
          <w:rFonts w:ascii="Verdana" w:hAnsi="Verdana"/>
          <w:b/>
          <w:sz w:val="17"/>
          <w:szCs w:val="17"/>
          <w:lang w:val="en-GB"/>
        </w:rPr>
        <w:t>the world'</w:t>
      </w:r>
      <w:r w:rsidR="000E0C17" w:rsidRPr="000E0C17">
        <w:rPr>
          <w:rFonts w:ascii="Verdana" w:hAnsi="Verdana"/>
          <w:b/>
          <w:sz w:val="17"/>
          <w:szCs w:val="17"/>
          <w:lang w:val="en-GB"/>
        </w:rPr>
        <w:t>s most important disease vector</w:t>
      </w:r>
      <w:r w:rsidRPr="000E0C17">
        <w:rPr>
          <w:rFonts w:ascii="Verdana" w:hAnsi="Verdana"/>
          <w:b/>
          <w:sz w:val="17"/>
          <w:szCs w:val="17"/>
          <w:lang w:val="en-GB"/>
        </w:rPr>
        <w:t xml:space="preserve">: </w:t>
      </w:r>
      <w:commentRangeStart w:id="12"/>
      <w:r w:rsidRPr="000E0C17">
        <w:rPr>
          <w:rFonts w:ascii="Verdana" w:hAnsi="Verdana"/>
          <w:b/>
          <w:sz w:val="17"/>
          <w:szCs w:val="17"/>
          <w:lang w:val="en-GB"/>
        </w:rPr>
        <w:t>mosquitoes</w:t>
      </w:r>
      <w:commentRangeEnd w:id="11"/>
      <w:r w:rsidR="003C4AD0">
        <w:rPr>
          <w:rStyle w:val="CommentReference"/>
        </w:rPr>
        <w:commentReference w:id="11"/>
      </w:r>
      <w:commentRangeEnd w:id="12"/>
      <w:r w:rsidR="00FA34AC">
        <w:rPr>
          <w:rStyle w:val="CommentReference"/>
        </w:rPr>
        <w:commentReference w:id="12"/>
      </w:r>
      <w:r w:rsidR="00E63B86">
        <w:rPr>
          <w:rFonts w:ascii="Verdana" w:hAnsi="Verdana"/>
          <w:b/>
          <w:sz w:val="17"/>
          <w:szCs w:val="17"/>
          <w:lang w:val="en-GB"/>
        </w:rPr>
        <w:t xml:space="preserve"> (</w:t>
      </w:r>
      <w:r w:rsidR="00FA34AC">
        <w:rPr>
          <w:rFonts w:ascii="Verdana" w:hAnsi="Verdana"/>
          <w:b/>
          <w:sz w:val="17"/>
          <w:szCs w:val="17"/>
          <w:lang w:val="en-GB"/>
        </w:rPr>
        <w:t>)</w:t>
      </w:r>
      <w:r w:rsidRPr="00385031">
        <w:rPr>
          <w:rFonts w:ascii="Verdana" w:hAnsi="Verdana"/>
          <w:sz w:val="17"/>
          <w:szCs w:val="17"/>
          <w:lang w:val="en-GB"/>
        </w:rPr>
        <w:t xml:space="preserve">. Diseases spread by mosquitoes are usually </w:t>
      </w:r>
      <w:ins w:id="13" w:author="Schrama, M.J.J." w:date="2017-05-12T14:17:00Z">
        <w:r w:rsidR="00DF092B">
          <w:rPr>
            <w:rFonts w:ascii="Verdana" w:hAnsi="Verdana"/>
            <w:sz w:val="17"/>
            <w:szCs w:val="17"/>
            <w:lang w:val="en-GB"/>
          </w:rPr>
          <w:t xml:space="preserve">species </w:t>
        </w:r>
      </w:ins>
      <w:ins w:id="14" w:author="Schrama, M.J.J." w:date="2017-05-12T14:18:00Z">
        <w:r w:rsidR="00DF092B">
          <w:rPr>
            <w:rFonts w:ascii="Verdana" w:hAnsi="Verdana"/>
            <w:sz w:val="17"/>
            <w:szCs w:val="17"/>
            <w:lang w:val="en-GB"/>
          </w:rPr>
          <w:t xml:space="preserve">or genera </w:t>
        </w:r>
      </w:ins>
      <w:r w:rsidRPr="00385031">
        <w:rPr>
          <w:rFonts w:ascii="Verdana" w:hAnsi="Verdana"/>
          <w:sz w:val="17"/>
          <w:szCs w:val="17"/>
          <w:lang w:val="en-GB"/>
        </w:rPr>
        <w:t>specific</w:t>
      </w:r>
      <w:del w:id="15" w:author="Schrama, M.J.J." w:date="2017-05-12T14:18:00Z">
        <w:r w:rsidRPr="00385031" w:rsidDel="00DF092B">
          <w:rPr>
            <w:rFonts w:ascii="Verdana" w:hAnsi="Verdana"/>
            <w:sz w:val="17"/>
            <w:szCs w:val="17"/>
            <w:lang w:val="en-GB"/>
          </w:rPr>
          <w:delText xml:space="preserve"> to only some mosquito genera or species</w:delText>
        </w:r>
      </w:del>
      <w:r w:rsidRPr="00385031">
        <w:rPr>
          <w:rFonts w:ascii="Verdana" w:hAnsi="Verdana"/>
          <w:sz w:val="17"/>
          <w:szCs w:val="17"/>
          <w:lang w:val="en-GB"/>
        </w:rPr>
        <w:t>, and so advances in their</w:t>
      </w:r>
      <w:commentRangeStart w:id="16"/>
      <w:r w:rsidRPr="00385031">
        <w:rPr>
          <w:rFonts w:ascii="Verdana" w:hAnsi="Verdana"/>
          <w:sz w:val="17"/>
          <w:szCs w:val="17"/>
          <w:lang w:val="en-GB"/>
        </w:rPr>
        <w:t xml:space="preserve"> correct identification will improve assessment of the risks posed by their presence.</w:t>
      </w:r>
      <w:commentRangeEnd w:id="16"/>
      <w:r w:rsidR="0015650C">
        <w:rPr>
          <w:rStyle w:val="CommentReference"/>
        </w:rPr>
        <w:commentReference w:id="16"/>
      </w:r>
      <w:r w:rsidRPr="00385031">
        <w:rPr>
          <w:rFonts w:ascii="Verdana" w:hAnsi="Verdana"/>
          <w:sz w:val="17"/>
          <w:szCs w:val="17"/>
          <w:lang w:val="en-GB"/>
        </w:rPr>
        <w:t xml:space="preserve"> </w:t>
      </w:r>
      <w:r w:rsidR="000E0C17">
        <w:rPr>
          <w:rFonts w:ascii="Verdana" w:hAnsi="Verdana"/>
          <w:sz w:val="17"/>
          <w:szCs w:val="17"/>
          <w:lang w:val="en-GB"/>
        </w:rPr>
        <w:t xml:space="preserve">Therefore, </w:t>
      </w:r>
      <w:r w:rsidR="000E0C17" w:rsidRPr="000E0C17">
        <w:rPr>
          <w:rFonts w:ascii="Verdana" w:hAnsi="Verdana"/>
          <w:b/>
          <w:sz w:val="17"/>
          <w:szCs w:val="17"/>
          <w:lang w:val="en-GB"/>
        </w:rPr>
        <w:t>t</w:t>
      </w:r>
      <w:r w:rsidRPr="000E0C17">
        <w:rPr>
          <w:rFonts w:ascii="Verdana" w:hAnsi="Verdana"/>
          <w:b/>
          <w:sz w:val="17"/>
          <w:szCs w:val="17"/>
          <w:lang w:val="en-GB"/>
        </w:rPr>
        <w:t xml:space="preserve">he research we propose </w:t>
      </w:r>
      <w:r w:rsidR="000E0C17" w:rsidRPr="000E0C17">
        <w:rPr>
          <w:rFonts w:ascii="Verdana" w:hAnsi="Verdana"/>
          <w:b/>
          <w:sz w:val="17"/>
          <w:szCs w:val="17"/>
          <w:lang w:val="en-GB"/>
        </w:rPr>
        <w:t>here</w:t>
      </w:r>
      <w:r w:rsidRPr="000E0C17">
        <w:rPr>
          <w:rFonts w:ascii="Verdana" w:hAnsi="Verdana"/>
          <w:b/>
          <w:sz w:val="17"/>
          <w:szCs w:val="17"/>
          <w:lang w:val="en-GB"/>
        </w:rPr>
        <w:t xml:space="preserve"> contributes directly to the "top sector" Life Science and Health</w:t>
      </w:r>
      <w:r w:rsidRPr="00385031">
        <w:rPr>
          <w:rFonts w:ascii="Verdana" w:hAnsi="Verdana"/>
          <w:sz w:val="17"/>
          <w:szCs w:val="17"/>
          <w:lang w:val="en-GB"/>
        </w:rPr>
        <w:t xml:space="preserve">. </w:t>
      </w:r>
    </w:p>
    <w:p w14:paraId="7F125BA8" w14:textId="77777777" w:rsidR="00385031" w:rsidRPr="00E63B86" w:rsidRDefault="00385031" w:rsidP="00385031">
      <w:pPr>
        <w:rPr>
          <w:rFonts w:ascii="Verdana" w:hAnsi="Verdana"/>
          <w:sz w:val="17"/>
          <w:szCs w:val="17"/>
          <w:lang w:val="en-US"/>
        </w:rPr>
      </w:pPr>
    </w:p>
    <w:p w14:paraId="7E532D2B" w14:textId="77777777" w:rsidR="00385031" w:rsidRDefault="00385031" w:rsidP="00385031">
      <w:pPr>
        <w:keepNext/>
      </w:pPr>
      <w:r>
        <w:rPr>
          <w:rFonts w:ascii="Verdana" w:hAnsi="Verdana"/>
          <w:noProof/>
          <w:sz w:val="17"/>
          <w:szCs w:val="17"/>
        </w:rPr>
        <w:drawing>
          <wp:inline distT="0" distB="0" distL="0" distR="0" wp14:anchorId="0FF503AC" wp14:editId="459A90D0">
            <wp:extent cx="5270500" cy="1647190"/>
            <wp:effectExtent l="0" t="0" r="1270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txwb3WIAA3-3b.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1647190"/>
                    </a:xfrm>
                    <a:prstGeom prst="rect">
                      <a:avLst/>
                    </a:prstGeom>
                  </pic:spPr>
                </pic:pic>
              </a:graphicData>
            </a:graphic>
          </wp:inline>
        </w:drawing>
      </w:r>
    </w:p>
    <w:p w14:paraId="57F8D59D" w14:textId="29844338" w:rsidR="00385031" w:rsidRPr="00385031" w:rsidRDefault="00385031" w:rsidP="001C6BF9">
      <w:pPr>
        <w:pStyle w:val="Caption"/>
        <w:spacing w:line="280" w:lineRule="exact"/>
        <w:rPr>
          <w:rFonts w:ascii="Verdana" w:hAnsi="Verdana"/>
          <w:b w:val="0"/>
          <w:sz w:val="17"/>
          <w:szCs w:val="17"/>
        </w:rPr>
      </w:pPr>
      <w:bookmarkStart w:id="17" w:name="_Ref356157336"/>
      <w:r w:rsidRPr="00BC57CA">
        <w:rPr>
          <w:rFonts w:ascii="Verdana" w:hAnsi="Verdana"/>
          <w:sz w:val="17"/>
          <w:szCs w:val="17"/>
        </w:rPr>
        <w:t xml:space="preserve">Figure </w:t>
      </w:r>
      <w:r w:rsidRPr="00BC57CA">
        <w:rPr>
          <w:rFonts w:ascii="Verdana" w:hAnsi="Verdana"/>
          <w:sz w:val="17"/>
          <w:szCs w:val="17"/>
        </w:rPr>
        <w:fldChar w:fldCharType="begin"/>
      </w:r>
      <w:r w:rsidRPr="00BC57CA">
        <w:rPr>
          <w:rFonts w:ascii="Verdana" w:hAnsi="Verdana"/>
          <w:sz w:val="17"/>
          <w:szCs w:val="17"/>
        </w:rPr>
        <w:instrText xml:space="preserve"> SEQ Figure \* ARABIC </w:instrText>
      </w:r>
      <w:r w:rsidRPr="00BC57CA">
        <w:rPr>
          <w:rFonts w:ascii="Verdana" w:hAnsi="Verdana"/>
          <w:sz w:val="17"/>
          <w:szCs w:val="17"/>
        </w:rPr>
        <w:fldChar w:fldCharType="separate"/>
      </w:r>
      <w:r w:rsidRPr="00BC57CA">
        <w:rPr>
          <w:rFonts w:ascii="Verdana" w:hAnsi="Verdana"/>
          <w:noProof/>
          <w:sz w:val="17"/>
          <w:szCs w:val="17"/>
        </w:rPr>
        <w:t>1</w:t>
      </w:r>
      <w:r w:rsidRPr="00BC57CA">
        <w:rPr>
          <w:rFonts w:ascii="Verdana" w:hAnsi="Verdana"/>
          <w:noProof/>
          <w:sz w:val="17"/>
          <w:szCs w:val="17"/>
        </w:rPr>
        <w:fldChar w:fldCharType="end"/>
      </w:r>
      <w:bookmarkEnd w:id="17"/>
      <w:r w:rsidR="00BC57CA">
        <w:rPr>
          <w:rFonts w:ascii="Verdana" w:hAnsi="Verdana"/>
          <w:b w:val="0"/>
          <w:noProof/>
          <w:sz w:val="17"/>
          <w:szCs w:val="17"/>
        </w:rPr>
        <w:t>:</w:t>
      </w:r>
      <w:r w:rsidRPr="00385031">
        <w:rPr>
          <w:rFonts w:ascii="Verdana" w:hAnsi="Verdana"/>
          <w:b w:val="0"/>
          <w:sz w:val="17"/>
          <w:szCs w:val="17"/>
        </w:rPr>
        <w:t xml:space="preserve"> Wings of four genera of mosquitoes that spread diseases. </w:t>
      </w:r>
      <w:r>
        <w:rPr>
          <w:rFonts w:ascii="Verdana" w:hAnsi="Verdana"/>
          <w:b w:val="0"/>
          <w:sz w:val="17"/>
          <w:szCs w:val="17"/>
        </w:rPr>
        <w:t>These p</w:t>
      </w:r>
      <w:r w:rsidRPr="00385031">
        <w:rPr>
          <w:rFonts w:ascii="Verdana" w:hAnsi="Verdana"/>
          <w:b w:val="0"/>
          <w:sz w:val="17"/>
          <w:szCs w:val="17"/>
        </w:rPr>
        <w:t xml:space="preserve">hotos </w:t>
      </w:r>
      <w:r>
        <w:rPr>
          <w:rFonts w:ascii="Verdana" w:hAnsi="Verdana"/>
          <w:b w:val="0"/>
          <w:sz w:val="17"/>
          <w:szCs w:val="17"/>
        </w:rPr>
        <w:t xml:space="preserve">were </w:t>
      </w:r>
      <w:r w:rsidRPr="00385031">
        <w:rPr>
          <w:rFonts w:ascii="Verdana" w:hAnsi="Verdana"/>
          <w:b w:val="0"/>
          <w:sz w:val="17"/>
          <w:szCs w:val="17"/>
        </w:rPr>
        <w:t>taken using a €5 smartphone clip-on lens from HEMA.</w:t>
      </w:r>
    </w:p>
    <w:p w14:paraId="3D9EB737" w14:textId="77777777" w:rsidR="000E0C17" w:rsidRDefault="00385031" w:rsidP="001C6BF9">
      <w:pPr>
        <w:spacing w:line="280" w:lineRule="exact"/>
        <w:rPr>
          <w:rFonts w:ascii="Verdana" w:hAnsi="Verdana"/>
          <w:sz w:val="17"/>
          <w:szCs w:val="17"/>
          <w:lang w:val="en-GB"/>
        </w:rPr>
      </w:pPr>
      <w:r w:rsidRPr="00385031">
        <w:rPr>
          <w:rFonts w:ascii="Verdana" w:hAnsi="Verdana"/>
          <w:sz w:val="17"/>
          <w:szCs w:val="17"/>
          <w:lang w:val="en-GB"/>
        </w:rPr>
        <w:t xml:space="preserve">In recent years, the consortium members have already assembled </w:t>
      </w:r>
      <w:r w:rsidRPr="000E0C17">
        <w:rPr>
          <w:rFonts w:ascii="Verdana" w:hAnsi="Verdana"/>
          <w:b/>
          <w:sz w:val="17"/>
          <w:szCs w:val="17"/>
          <w:lang w:val="en-GB"/>
        </w:rPr>
        <w:t>globally-sampled mosquito specimen collections</w:t>
      </w:r>
      <w:r w:rsidRPr="00385031">
        <w:rPr>
          <w:rFonts w:ascii="Verdana" w:hAnsi="Verdana"/>
          <w:sz w:val="17"/>
          <w:szCs w:val="17"/>
          <w:lang w:val="en-GB"/>
        </w:rPr>
        <w:t xml:space="preserve"> (CML, Naturalis), digitized these and compiled </w:t>
      </w:r>
      <w:r w:rsidRPr="000E0C17">
        <w:rPr>
          <w:rFonts w:ascii="Verdana" w:hAnsi="Verdana"/>
          <w:b/>
          <w:sz w:val="17"/>
          <w:szCs w:val="17"/>
          <w:lang w:val="en-GB"/>
        </w:rPr>
        <w:t>image banks</w:t>
      </w:r>
      <w:r w:rsidRPr="00385031">
        <w:rPr>
          <w:rFonts w:ascii="Verdana" w:hAnsi="Verdana"/>
          <w:sz w:val="17"/>
          <w:szCs w:val="17"/>
          <w:lang w:val="en-GB"/>
        </w:rPr>
        <w:t xml:space="preserve"> (Naturalis); developed prototype open source software frameworks for </w:t>
      </w:r>
      <w:r w:rsidRPr="000E0C17">
        <w:rPr>
          <w:rFonts w:ascii="Verdana" w:hAnsi="Verdana"/>
          <w:b/>
          <w:sz w:val="17"/>
          <w:szCs w:val="17"/>
          <w:lang w:val="en-GB"/>
        </w:rPr>
        <w:t>image feature extraction and classification</w:t>
      </w:r>
      <w:r w:rsidRPr="00385031">
        <w:rPr>
          <w:rFonts w:ascii="Verdana" w:hAnsi="Verdana"/>
          <w:sz w:val="17"/>
          <w:szCs w:val="17"/>
          <w:lang w:val="en-GB"/>
        </w:rPr>
        <w:t xml:space="preserve"> (Naturalis); and developed </w:t>
      </w:r>
      <w:commentRangeStart w:id="18"/>
      <w:r w:rsidRPr="00385031">
        <w:rPr>
          <w:rFonts w:ascii="Verdana" w:hAnsi="Verdana"/>
          <w:sz w:val="17"/>
          <w:szCs w:val="17"/>
          <w:lang w:val="en-GB"/>
        </w:rPr>
        <w:t xml:space="preserve">advanced expertise in </w:t>
      </w:r>
      <w:r w:rsidRPr="000E0C17">
        <w:rPr>
          <w:rFonts w:ascii="Verdana" w:hAnsi="Verdana"/>
          <w:b/>
          <w:sz w:val="17"/>
          <w:szCs w:val="17"/>
          <w:lang w:val="en-GB"/>
        </w:rPr>
        <w:t>artificial intelligence</w:t>
      </w:r>
      <w:r w:rsidRPr="00385031">
        <w:rPr>
          <w:rFonts w:ascii="Verdana" w:hAnsi="Verdana"/>
          <w:sz w:val="17"/>
          <w:szCs w:val="17"/>
          <w:lang w:val="en-GB"/>
        </w:rPr>
        <w:t xml:space="preserve"> applied to taxonomic classification </w:t>
      </w:r>
      <w:commentRangeEnd w:id="18"/>
      <w:r w:rsidR="00454DD2">
        <w:rPr>
          <w:rStyle w:val="CommentReference"/>
        </w:rPr>
        <w:commentReference w:id="18"/>
      </w:r>
      <w:r w:rsidRPr="00385031">
        <w:rPr>
          <w:rFonts w:ascii="Verdana" w:hAnsi="Verdana"/>
          <w:sz w:val="17"/>
          <w:szCs w:val="17"/>
          <w:lang w:val="en-GB"/>
        </w:rPr>
        <w:t xml:space="preserve">of images (LIACS). </w:t>
      </w:r>
    </w:p>
    <w:p w14:paraId="2B7F6DE2" w14:textId="77777777" w:rsidR="000E0C17" w:rsidRDefault="000E0C17" w:rsidP="001C6BF9">
      <w:pPr>
        <w:spacing w:line="280" w:lineRule="exact"/>
        <w:rPr>
          <w:rFonts w:ascii="Verdana" w:hAnsi="Verdana"/>
          <w:sz w:val="17"/>
          <w:szCs w:val="17"/>
          <w:lang w:val="en-GB"/>
        </w:rPr>
      </w:pPr>
    </w:p>
    <w:p w14:paraId="2B98631D" w14:textId="0CE79658" w:rsidR="00385031" w:rsidRPr="00385031" w:rsidRDefault="00385031" w:rsidP="001C6BF9">
      <w:pPr>
        <w:spacing w:line="280" w:lineRule="exact"/>
        <w:rPr>
          <w:rFonts w:ascii="Verdana" w:hAnsi="Verdana"/>
          <w:color w:val="000000"/>
          <w:sz w:val="17"/>
          <w:lang w:val="en-GB"/>
        </w:rPr>
      </w:pPr>
      <w:r w:rsidRPr="00385031">
        <w:rPr>
          <w:rFonts w:ascii="Verdana" w:hAnsi="Verdana"/>
          <w:sz w:val="17"/>
          <w:szCs w:val="17"/>
          <w:lang w:val="en-GB"/>
        </w:rPr>
        <w:t>Our preliminary tests of low-cost photography of mosquito wings using smartphone clip-on lenses (</w:t>
      </w:r>
      <w:r w:rsidR="00BC57CA" w:rsidRPr="00BC57CA">
        <w:rPr>
          <w:rFonts w:ascii="Verdana" w:hAnsi="Verdana"/>
          <w:sz w:val="17"/>
          <w:szCs w:val="17"/>
          <w:lang w:val="en-GB"/>
        </w:rPr>
        <w:fldChar w:fldCharType="begin"/>
      </w:r>
      <w:r w:rsidR="00BC57CA" w:rsidRPr="00BC57CA">
        <w:rPr>
          <w:rFonts w:ascii="Verdana" w:hAnsi="Verdana"/>
          <w:sz w:val="17"/>
          <w:szCs w:val="17"/>
          <w:lang w:val="en-GB"/>
        </w:rPr>
        <w:instrText xml:space="preserve"> REF _Ref356157336 \h </w:instrText>
      </w:r>
      <w:r w:rsidR="00BC57CA" w:rsidRPr="00BC57CA">
        <w:rPr>
          <w:rFonts w:ascii="Verdana" w:hAnsi="Verdana"/>
          <w:sz w:val="17"/>
          <w:szCs w:val="17"/>
          <w:lang w:val="en-GB"/>
        </w:rPr>
      </w:r>
      <w:r w:rsidR="00BC57CA" w:rsidRPr="00BC57CA">
        <w:rPr>
          <w:rFonts w:ascii="Verdana" w:hAnsi="Verdana"/>
          <w:sz w:val="17"/>
          <w:szCs w:val="17"/>
          <w:lang w:val="en-GB"/>
        </w:rPr>
        <w:fldChar w:fldCharType="separate"/>
      </w:r>
      <w:r w:rsidR="00BC57CA" w:rsidRPr="00E63B86">
        <w:rPr>
          <w:rFonts w:ascii="Verdana" w:hAnsi="Verdana"/>
          <w:sz w:val="17"/>
          <w:szCs w:val="17"/>
          <w:lang w:val="en-US"/>
        </w:rPr>
        <w:t xml:space="preserve">Figure </w:t>
      </w:r>
      <w:r w:rsidR="00BC57CA" w:rsidRPr="00E63B86">
        <w:rPr>
          <w:rFonts w:ascii="Verdana" w:hAnsi="Verdana"/>
          <w:noProof/>
          <w:sz w:val="17"/>
          <w:szCs w:val="17"/>
          <w:lang w:val="en-US"/>
        </w:rPr>
        <w:t>1</w:t>
      </w:r>
      <w:r w:rsidR="00BC57CA" w:rsidRPr="00BC57CA">
        <w:rPr>
          <w:rFonts w:ascii="Verdana" w:hAnsi="Verdana"/>
          <w:sz w:val="17"/>
          <w:szCs w:val="17"/>
          <w:lang w:val="en-GB"/>
        </w:rPr>
        <w:fldChar w:fldCharType="end"/>
      </w:r>
      <w:r w:rsidRPr="00385031">
        <w:rPr>
          <w:rFonts w:ascii="Verdana" w:hAnsi="Verdana"/>
          <w:sz w:val="17"/>
          <w:szCs w:val="17"/>
          <w:lang w:val="en-GB"/>
        </w:rPr>
        <w:t xml:space="preserve">), and our preliminary successes with the current state-of-the-art in supervised learning of </w:t>
      </w:r>
      <w:commentRangeStart w:id="19"/>
      <w:r w:rsidRPr="00385031">
        <w:rPr>
          <w:rFonts w:ascii="Verdana" w:hAnsi="Verdana"/>
          <w:sz w:val="17"/>
          <w:szCs w:val="17"/>
          <w:lang w:val="en-GB"/>
        </w:rPr>
        <w:t xml:space="preserve">convolutional neural networks </w:t>
      </w:r>
      <w:commentRangeEnd w:id="19"/>
      <w:r w:rsidR="009F35C9">
        <w:rPr>
          <w:rStyle w:val="CommentReference"/>
        </w:rPr>
        <w:commentReference w:id="19"/>
      </w:r>
      <w:r w:rsidRPr="00385031">
        <w:rPr>
          <w:rFonts w:ascii="Verdana" w:hAnsi="Verdana"/>
          <w:sz w:val="17"/>
          <w:szCs w:val="17"/>
          <w:lang w:val="en-GB"/>
        </w:rPr>
        <w:t xml:space="preserve">applied to image sets of collection specimens, suggest that </w:t>
      </w:r>
      <w:r w:rsidRPr="000E0C17">
        <w:rPr>
          <w:rFonts w:ascii="Verdana" w:hAnsi="Verdana"/>
          <w:b/>
          <w:sz w:val="17"/>
          <w:szCs w:val="17"/>
          <w:lang w:val="en-GB"/>
        </w:rPr>
        <w:t>an automated identification system that operates on photos of mosquito wings taken 'in the field' using smartphones is feasible</w:t>
      </w:r>
      <w:r w:rsidRPr="00385031">
        <w:rPr>
          <w:rFonts w:ascii="Verdana" w:hAnsi="Verdana"/>
          <w:sz w:val="17"/>
          <w:szCs w:val="17"/>
          <w:lang w:val="en-GB"/>
        </w:rPr>
        <w:t>.</w:t>
      </w:r>
    </w:p>
    <w:p w14:paraId="12CE1076" w14:textId="20552774" w:rsidR="004F7E73" w:rsidRPr="004F7E73" w:rsidRDefault="00B33658" w:rsidP="00BC57CA">
      <w:pPr>
        <w:keepNext/>
        <w:spacing w:line="260" w:lineRule="exact"/>
        <w:rPr>
          <w:rFonts w:ascii="Verdana" w:hAnsi="Verdana"/>
          <w:b/>
          <w:bCs/>
          <w:color w:val="000000"/>
          <w:sz w:val="17"/>
          <w:lang w:val="en-US"/>
        </w:rPr>
      </w:pPr>
      <w:commentRangeStart w:id="20"/>
      <w:r>
        <w:rPr>
          <w:rFonts w:ascii="Verdana" w:hAnsi="Verdana"/>
          <w:b/>
          <w:bCs/>
          <w:color w:val="000000"/>
          <w:sz w:val="17"/>
          <w:lang w:val="en-US"/>
        </w:rPr>
        <w:lastRenderedPageBreak/>
        <w:t>6</w:t>
      </w:r>
      <w:r w:rsidR="004F7E73" w:rsidRPr="004F7E73">
        <w:rPr>
          <w:rFonts w:ascii="Verdana" w:hAnsi="Verdana"/>
          <w:b/>
          <w:bCs/>
          <w:color w:val="000000"/>
          <w:sz w:val="17"/>
          <w:lang w:val="en-US"/>
        </w:rPr>
        <w:t>b. eScience: Technologies, meth</w:t>
      </w:r>
      <w:r w:rsidR="00492625">
        <w:rPr>
          <w:rFonts w:ascii="Verdana" w:hAnsi="Verdana"/>
          <w:b/>
          <w:bCs/>
          <w:color w:val="000000"/>
          <w:sz w:val="17"/>
          <w:lang w:val="en-US"/>
        </w:rPr>
        <w:t xml:space="preserve">ods, and expected impact of the research </w:t>
      </w:r>
      <w:commentRangeEnd w:id="20"/>
      <w:r w:rsidR="002A6FE5">
        <w:rPr>
          <w:rStyle w:val="CommentReference"/>
        </w:rPr>
        <w:commentReference w:id="20"/>
      </w:r>
    </w:p>
    <w:p w14:paraId="304798F2" w14:textId="77777777" w:rsidR="00BC57CA" w:rsidRDefault="00BC57CA" w:rsidP="00BC57CA">
      <w:pPr>
        <w:keepNext/>
      </w:pPr>
      <w:r>
        <w:rPr>
          <w:rFonts w:ascii="Verdana" w:hAnsi="Verdana"/>
          <w:noProof/>
          <w:sz w:val="17"/>
          <w:szCs w:val="17"/>
        </w:rPr>
        <w:drawing>
          <wp:inline distT="0" distB="0" distL="0" distR="0" wp14:anchorId="0E0AF1DE" wp14:editId="54ED7D68">
            <wp:extent cx="5158740" cy="601914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rotWithShape="1">
                    <a:blip r:embed="rId14">
                      <a:extLst>
                        <a:ext uri="{28A0092B-C50C-407E-A947-70E740481C1C}">
                          <a14:useLocalDpi xmlns:a14="http://schemas.microsoft.com/office/drawing/2010/main" val="0"/>
                        </a:ext>
                      </a:extLst>
                    </a:blip>
                    <a:srcRect l="1361" r="738"/>
                    <a:stretch/>
                  </pic:blipFill>
                  <pic:spPr bwMode="auto">
                    <a:xfrm>
                      <a:off x="0" y="0"/>
                      <a:ext cx="5159845" cy="6020435"/>
                    </a:xfrm>
                    <a:prstGeom prst="rect">
                      <a:avLst/>
                    </a:prstGeom>
                    <a:ln>
                      <a:noFill/>
                    </a:ln>
                    <a:extLst>
                      <a:ext uri="{53640926-AAD7-44D8-BBD7-CCE9431645EC}">
                        <a14:shadowObscured xmlns:a14="http://schemas.microsoft.com/office/drawing/2010/main"/>
                      </a:ext>
                    </a:extLst>
                  </pic:spPr>
                </pic:pic>
              </a:graphicData>
            </a:graphic>
          </wp:inline>
        </w:drawing>
      </w:r>
    </w:p>
    <w:p w14:paraId="45C34DBC" w14:textId="52138BD1" w:rsidR="00BC57CA" w:rsidRPr="00BC57CA" w:rsidRDefault="00BC57CA" w:rsidP="00BC57CA">
      <w:pPr>
        <w:pStyle w:val="Caption"/>
        <w:rPr>
          <w:rFonts w:ascii="Verdana" w:hAnsi="Verdana"/>
          <w:b w:val="0"/>
          <w:sz w:val="17"/>
          <w:szCs w:val="17"/>
        </w:rPr>
      </w:pPr>
      <w:bookmarkStart w:id="21" w:name="_Ref356158341"/>
      <w:r w:rsidRPr="00BC57CA">
        <w:rPr>
          <w:rFonts w:ascii="Verdana" w:hAnsi="Verdana"/>
          <w:sz w:val="17"/>
          <w:szCs w:val="17"/>
        </w:rPr>
        <w:t xml:space="preserve">Figure </w:t>
      </w:r>
      <w:r w:rsidRPr="00BC57CA">
        <w:rPr>
          <w:rFonts w:ascii="Verdana" w:hAnsi="Verdana"/>
          <w:sz w:val="17"/>
          <w:szCs w:val="17"/>
        </w:rPr>
        <w:fldChar w:fldCharType="begin"/>
      </w:r>
      <w:r w:rsidRPr="00BC57CA">
        <w:rPr>
          <w:rFonts w:ascii="Verdana" w:hAnsi="Verdana"/>
          <w:sz w:val="17"/>
          <w:szCs w:val="17"/>
        </w:rPr>
        <w:instrText xml:space="preserve"> SEQ Figure \* ARABIC </w:instrText>
      </w:r>
      <w:r w:rsidRPr="00BC57CA">
        <w:rPr>
          <w:rFonts w:ascii="Verdana" w:hAnsi="Verdana"/>
          <w:sz w:val="17"/>
          <w:szCs w:val="17"/>
        </w:rPr>
        <w:fldChar w:fldCharType="separate"/>
      </w:r>
      <w:r w:rsidRPr="00BC57CA">
        <w:rPr>
          <w:rFonts w:ascii="Verdana" w:hAnsi="Verdana"/>
          <w:noProof/>
          <w:sz w:val="17"/>
          <w:szCs w:val="17"/>
        </w:rPr>
        <w:t>2</w:t>
      </w:r>
      <w:r w:rsidRPr="00BC57CA">
        <w:rPr>
          <w:rFonts w:ascii="Verdana" w:hAnsi="Verdana"/>
          <w:noProof/>
          <w:sz w:val="17"/>
          <w:szCs w:val="17"/>
        </w:rPr>
        <w:fldChar w:fldCharType="end"/>
      </w:r>
      <w:bookmarkEnd w:id="21"/>
      <w:r>
        <w:rPr>
          <w:rFonts w:ascii="Verdana" w:hAnsi="Verdana"/>
          <w:b w:val="0"/>
          <w:noProof/>
          <w:sz w:val="17"/>
          <w:szCs w:val="17"/>
        </w:rPr>
        <w:t>:</w:t>
      </w:r>
      <w:r w:rsidRPr="00BC57CA">
        <w:rPr>
          <w:rFonts w:ascii="Verdana" w:hAnsi="Verdana"/>
          <w:b w:val="0"/>
          <w:sz w:val="17"/>
          <w:szCs w:val="17"/>
        </w:rPr>
        <w:t xml:space="preserve"> Current architecture of the software framework</w:t>
      </w:r>
    </w:p>
    <w:p w14:paraId="708A0C9F" w14:textId="268E2D38" w:rsidR="00BC57CA" w:rsidRPr="00BC57CA" w:rsidRDefault="00BC57CA" w:rsidP="00127148">
      <w:pPr>
        <w:spacing w:line="280" w:lineRule="exact"/>
        <w:rPr>
          <w:rFonts w:ascii="Verdana" w:hAnsi="Verdana"/>
          <w:sz w:val="17"/>
          <w:szCs w:val="17"/>
          <w:lang w:val="en-GB"/>
        </w:rPr>
      </w:pPr>
      <w:r w:rsidRPr="00BC57CA">
        <w:rPr>
          <w:rFonts w:ascii="Verdana" w:hAnsi="Verdana"/>
          <w:sz w:val="17"/>
          <w:szCs w:val="17"/>
          <w:lang w:val="en-GB"/>
        </w:rPr>
        <w:t>The proposed research will modify and extend an open source framework developed at Naturalis (</w:t>
      </w:r>
      <w:hyperlink r:id="rId15" w:history="1">
        <w:r w:rsidRPr="00BC57CA">
          <w:rPr>
            <w:rStyle w:val="Hyperlink"/>
            <w:rFonts w:ascii="Verdana" w:hAnsi="Verdana"/>
            <w:sz w:val="17"/>
            <w:szCs w:val="17"/>
            <w:lang w:val="en-GB"/>
          </w:rPr>
          <w:t>http://github.com/naturalis/img-classify-all</w:t>
        </w:r>
      </w:hyperlink>
      <w:r w:rsidR="00813FA3">
        <w:rPr>
          <w:rFonts w:ascii="Verdana" w:hAnsi="Verdana"/>
          <w:sz w:val="17"/>
          <w:szCs w:val="17"/>
          <w:lang w:val="en-GB"/>
        </w:rPr>
        <w:t xml:space="preserve"> and </w:t>
      </w:r>
      <w:r w:rsidR="00813FA3">
        <w:rPr>
          <w:rFonts w:ascii="Verdana" w:hAnsi="Verdana"/>
          <w:sz w:val="17"/>
          <w:szCs w:val="17"/>
          <w:lang w:val="en-GB"/>
        </w:rPr>
        <w:fldChar w:fldCharType="begin"/>
      </w:r>
      <w:r w:rsidR="00813FA3">
        <w:rPr>
          <w:rFonts w:ascii="Verdana" w:hAnsi="Verdana"/>
          <w:sz w:val="17"/>
          <w:szCs w:val="17"/>
          <w:lang w:val="en-GB"/>
        </w:rPr>
        <w:instrText xml:space="preserve"> REF _Ref356158341 \h </w:instrText>
      </w:r>
      <w:r w:rsidR="00813FA3">
        <w:rPr>
          <w:rFonts w:ascii="Verdana" w:hAnsi="Verdana"/>
          <w:sz w:val="17"/>
          <w:szCs w:val="17"/>
          <w:lang w:val="en-GB"/>
        </w:rPr>
      </w:r>
      <w:r w:rsidR="00813FA3">
        <w:rPr>
          <w:rFonts w:ascii="Verdana" w:hAnsi="Verdana"/>
          <w:sz w:val="17"/>
          <w:szCs w:val="17"/>
          <w:lang w:val="en-GB"/>
        </w:rPr>
        <w:fldChar w:fldCharType="separate"/>
      </w:r>
      <w:r w:rsidR="00813FA3" w:rsidRPr="00E63B86">
        <w:rPr>
          <w:rFonts w:ascii="Verdana" w:hAnsi="Verdana"/>
          <w:sz w:val="17"/>
          <w:szCs w:val="17"/>
          <w:lang w:val="en-US"/>
        </w:rPr>
        <w:t xml:space="preserve">Figure </w:t>
      </w:r>
      <w:r w:rsidR="00813FA3" w:rsidRPr="00E63B86">
        <w:rPr>
          <w:rFonts w:ascii="Verdana" w:hAnsi="Verdana"/>
          <w:noProof/>
          <w:sz w:val="17"/>
          <w:szCs w:val="17"/>
          <w:lang w:val="en-US"/>
        </w:rPr>
        <w:t>2</w:t>
      </w:r>
      <w:r w:rsidR="00813FA3">
        <w:rPr>
          <w:rFonts w:ascii="Verdana" w:hAnsi="Verdana"/>
          <w:sz w:val="17"/>
          <w:szCs w:val="17"/>
          <w:lang w:val="en-GB"/>
        </w:rPr>
        <w:fldChar w:fldCharType="end"/>
      </w:r>
      <w:r w:rsidR="00813FA3">
        <w:rPr>
          <w:rFonts w:ascii="Verdana" w:hAnsi="Verdana"/>
          <w:sz w:val="17"/>
          <w:szCs w:val="17"/>
          <w:lang w:val="en-GB"/>
        </w:rPr>
        <w:t>)</w:t>
      </w:r>
      <w:r w:rsidRPr="00BC57CA">
        <w:rPr>
          <w:rFonts w:ascii="Verdana" w:hAnsi="Verdana"/>
          <w:sz w:val="17"/>
          <w:szCs w:val="17"/>
          <w:lang w:val="en-GB"/>
        </w:rPr>
        <w:t xml:space="preserve"> consisting of the following components:</w:t>
      </w:r>
    </w:p>
    <w:p w14:paraId="7B131C1B" w14:textId="77777777" w:rsidR="00BC57CA" w:rsidRPr="00BC57CA" w:rsidRDefault="00BC57CA" w:rsidP="00127148">
      <w:pPr>
        <w:pStyle w:val="ListParagraph"/>
        <w:widowControl/>
        <w:numPr>
          <w:ilvl w:val="0"/>
          <w:numId w:val="47"/>
        </w:numPr>
        <w:overflowPunct/>
        <w:autoSpaceDE/>
        <w:autoSpaceDN/>
        <w:adjustRightInd/>
        <w:spacing w:line="280" w:lineRule="exact"/>
        <w:textAlignment w:val="auto"/>
        <w:rPr>
          <w:rFonts w:ascii="Verdana" w:hAnsi="Verdana"/>
          <w:sz w:val="17"/>
          <w:szCs w:val="17"/>
          <w:lang w:val="en-GB"/>
        </w:rPr>
      </w:pPr>
      <w:r w:rsidRPr="00BC57CA">
        <w:rPr>
          <w:rFonts w:ascii="Verdana" w:hAnsi="Verdana"/>
          <w:b/>
          <w:sz w:val="17"/>
          <w:szCs w:val="17"/>
          <w:lang w:val="en-GB"/>
        </w:rPr>
        <w:t>Reference image management and annotation</w:t>
      </w:r>
      <w:r w:rsidRPr="00BC57CA">
        <w:rPr>
          <w:rFonts w:ascii="Verdana" w:hAnsi="Verdana"/>
          <w:sz w:val="17"/>
          <w:szCs w:val="17"/>
          <w:lang w:val="en-GB"/>
        </w:rPr>
        <w:t xml:space="preserve"> - In the current prototype, this is done using the image-hosting platform Flickr.com. Although this provides a convenient system for managing and annotating images and accessing them via an API, the facilities for semantic annotation of images are rudimentary and the API is not sufficiently scalable. One of the key contributions by </w:t>
      </w:r>
      <w:r w:rsidRPr="00BC57CA">
        <w:rPr>
          <w:rFonts w:ascii="Verdana" w:hAnsi="Verdana"/>
          <w:sz w:val="17"/>
          <w:szCs w:val="17"/>
          <w:lang w:val="en-GB"/>
        </w:rPr>
        <w:lastRenderedPageBreak/>
        <w:t xml:space="preserve">the e-Science </w:t>
      </w:r>
      <w:proofErr w:type="spellStart"/>
      <w:r w:rsidRPr="00BC57CA">
        <w:rPr>
          <w:rFonts w:ascii="Verdana" w:hAnsi="Verdana"/>
          <w:sz w:val="17"/>
          <w:szCs w:val="17"/>
          <w:lang w:val="en-GB"/>
        </w:rPr>
        <w:t>Center</w:t>
      </w:r>
      <w:proofErr w:type="spellEnd"/>
      <w:r w:rsidRPr="00BC57CA">
        <w:rPr>
          <w:rFonts w:ascii="Verdana" w:hAnsi="Verdana"/>
          <w:sz w:val="17"/>
          <w:szCs w:val="17"/>
          <w:lang w:val="en-GB"/>
        </w:rPr>
        <w:t xml:space="preserve"> to the proposed research would be to replace this prototype with a fit-for-purpose solution for image management and annotation.</w:t>
      </w:r>
    </w:p>
    <w:p w14:paraId="272A2AD3" w14:textId="77777777" w:rsidR="00BC57CA" w:rsidRPr="00BC57CA" w:rsidRDefault="00BC57CA" w:rsidP="00127148">
      <w:pPr>
        <w:pStyle w:val="ListParagraph"/>
        <w:widowControl/>
        <w:numPr>
          <w:ilvl w:val="0"/>
          <w:numId w:val="47"/>
        </w:numPr>
        <w:overflowPunct/>
        <w:autoSpaceDE/>
        <w:autoSpaceDN/>
        <w:adjustRightInd/>
        <w:spacing w:line="280" w:lineRule="exact"/>
        <w:textAlignment w:val="auto"/>
        <w:rPr>
          <w:rFonts w:ascii="Verdana" w:hAnsi="Verdana"/>
          <w:sz w:val="17"/>
          <w:szCs w:val="17"/>
          <w:lang w:val="en-GB"/>
        </w:rPr>
      </w:pPr>
      <w:r w:rsidRPr="00BC57CA">
        <w:rPr>
          <w:rFonts w:ascii="Verdana" w:hAnsi="Verdana"/>
          <w:b/>
          <w:sz w:val="17"/>
          <w:szCs w:val="17"/>
          <w:lang w:val="en-GB"/>
        </w:rPr>
        <w:t>Image analysis and neural network training -</w:t>
      </w:r>
      <w:r w:rsidRPr="00BC57CA">
        <w:rPr>
          <w:rFonts w:ascii="Verdana" w:hAnsi="Verdana"/>
          <w:sz w:val="17"/>
          <w:szCs w:val="17"/>
          <w:lang w:val="en-GB"/>
        </w:rPr>
        <w:t xml:space="preserve"> At present, image features are extracted by a library based on </w:t>
      </w:r>
      <w:proofErr w:type="spellStart"/>
      <w:r w:rsidRPr="00BC57CA">
        <w:rPr>
          <w:rFonts w:ascii="Verdana" w:hAnsi="Verdana"/>
          <w:sz w:val="17"/>
          <w:szCs w:val="17"/>
          <w:lang w:val="en-GB"/>
        </w:rPr>
        <w:t>OpenCV</w:t>
      </w:r>
      <w:proofErr w:type="spellEnd"/>
      <w:r w:rsidRPr="00BC57CA">
        <w:rPr>
          <w:rFonts w:ascii="Verdana" w:hAnsi="Verdana"/>
          <w:sz w:val="17"/>
          <w:szCs w:val="17"/>
          <w:lang w:val="en-GB"/>
        </w:rPr>
        <w:t xml:space="preserve">, and classification is done using the library for fully connected artificial neural networks FANN. The key contributions by the requested PD will be to extend image feature extraction to edge detection (i.e. to detect veins) and to add the option to use convolutional neural networks based on </w:t>
      </w:r>
      <w:proofErr w:type="spellStart"/>
      <w:r w:rsidRPr="00BC57CA">
        <w:rPr>
          <w:rFonts w:ascii="Verdana" w:hAnsi="Verdana"/>
          <w:sz w:val="17"/>
          <w:szCs w:val="17"/>
          <w:lang w:val="en-GB"/>
        </w:rPr>
        <w:t>VGGNet</w:t>
      </w:r>
      <w:proofErr w:type="spellEnd"/>
      <w:r w:rsidRPr="00BC57CA">
        <w:rPr>
          <w:rFonts w:ascii="Verdana" w:hAnsi="Verdana"/>
          <w:sz w:val="17"/>
          <w:szCs w:val="17"/>
          <w:lang w:val="en-GB"/>
        </w:rPr>
        <w:t xml:space="preserve"> instead of FANN.</w:t>
      </w:r>
    </w:p>
    <w:p w14:paraId="17B9B39A" w14:textId="77777777" w:rsidR="00BC57CA" w:rsidRPr="00BC57CA" w:rsidRDefault="00BC57CA" w:rsidP="00127148">
      <w:pPr>
        <w:pStyle w:val="ListParagraph"/>
        <w:widowControl/>
        <w:numPr>
          <w:ilvl w:val="0"/>
          <w:numId w:val="47"/>
        </w:numPr>
        <w:overflowPunct/>
        <w:autoSpaceDE/>
        <w:autoSpaceDN/>
        <w:adjustRightInd/>
        <w:spacing w:line="280" w:lineRule="exact"/>
        <w:textAlignment w:val="auto"/>
        <w:rPr>
          <w:rFonts w:ascii="Verdana" w:hAnsi="Verdana"/>
          <w:sz w:val="17"/>
          <w:szCs w:val="17"/>
          <w:lang w:val="en-GB"/>
        </w:rPr>
      </w:pPr>
      <w:r w:rsidRPr="00BC57CA">
        <w:rPr>
          <w:rFonts w:ascii="Verdana" w:hAnsi="Verdana"/>
          <w:b/>
          <w:sz w:val="17"/>
          <w:szCs w:val="17"/>
          <w:lang w:val="en-GB"/>
        </w:rPr>
        <w:t>Out-of-sample classification interface</w:t>
      </w:r>
      <w:r w:rsidRPr="00BC57CA">
        <w:rPr>
          <w:rFonts w:ascii="Verdana" w:hAnsi="Verdana"/>
          <w:sz w:val="17"/>
          <w:szCs w:val="17"/>
          <w:lang w:val="en-GB"/>
        </w:rPr>
        <w:t xml:space="preserve"> - Part of our framework is a web application suitable both for desktop and mobile usage that provides a graphical user interface with which end users can upload their photos for automated classification. A demo version that operates on photographs of slipper orchids, hosted on Naturalis's private cloud, can be found here: </w:t>
      </w:r>
      <w:hyperlink r:id="rId16" w:history="1">
        <w:r w:rsidRPr="00BC57CA">
          <w:rPr>
            <w:rStyle w:val="Hyperlink"/>
            <w:rFonts w:ascii="Verdana" w:hAnsi="Verdana"/>
            <w:sz w:val="17"/>
            <w:szCs w:val="17"/>
            <w:lang w:val="en-GB"/>
          </w:rPr>
          <w:t>http://orch-id.naturalis.nl</w:t>
        </w:r>
      </w:hyperlink>
      <w:r w:rsidRPr="00BC57CA">
        <w:rPr>
          <w:rFonts w:ascii="Verdana" w:hAnsi="Verdana"/>
          <w:sz w:val="17"/>
          <w:szCs w:val="17"/>
          <w:lang w:val="en-GB"/>
        </w:rPr>
        <w:t xml:space="preserve"> </w:t>
      </w:r>
    </w:p>
    <w:p w14:paraId="68103DEE" w14:textId="65A1A836" w:rsidR="004F7E73" w:rsidRPr="00E63B86" w:rsidRDefault="00BC57CA" w:rsidP="00127148">
      <w:pPr>
        <w:spacing w:line="280" w:lineRule="exact"/>
        <w:rPr>
          <w:rFonts w:ascii="Verdana" w:hAnsi="Verdana"/>
          <w:sz w:val="17"/>
          <w:szCs w:val="17"/>
          <w:lang w:val="en-US"/>
        </w:rPr>
      </w:pPr>
      <w:r w:rsidRPr="00BC57CA">
        <w:rPr>
          <w:rFonts w:ascii="Verdana" w:hAnsi="Verdana"/>
          <w:sz w:val="17"/>
          <w:szCs w:val="17"/>
          <w:lang w:val="en-GB"/>
        </w:rPr>
        <w:t xml:space="preserve">With the proposed extensions and modifications, a </w:t>
      </w:r>
      <w:r w:rsidRPr="006879FB">
        <w:rPr>
          <w:rFonts w:ascii="Verdana" w:hAnsi="Verdana"/>
          <w:b/>
          <w:sz w:val="17"/>
          <w:szCs w:val="17"/>
          <w:lang w:val="en-GB"/>
        </w:rPr>
        <w:t>ready-to-use system</w:t>
      </w:r>
      <w:r w:rsidRPr="00BC57CA">
        <w:rPr>
          <w:rFonts w:ascii="Verdana" w:hAnsi="Verdana"/>
          <w:sz w:val="17"/>
          <w:szCs w:val="17"/>
          <w:lang w:val="en-GB"/>
        </w:rPr>
        <w:t xml:space="preserve"> will come into existence with which end users can identify mosquitoes, and </w:t>
      </w:r>
      <w:r w:rsidRPr="006879FB">
        <w:rPr>
          <w:rFonts w:ascii="Verdana" w:hAnsi="Verdana"/>
          <w:b/>
          <w:sz w:val="17"/>
          <w:szCs w:val="17"/>
          <w:lang w:val="en-GB"/>
        </w:rPr>
        <w:t>assess the health risks</w:t>
      </w:r>
      <w:r w:rsidRPr="00BC57CA">
        <w:rPr>
          <w:rFonts w:ascii="Verdana" w:hAnsi="Verdana"/>
          <w:sz w:val="17"/>
          <w:szCs w:val="17"/>
          <w:lang w:val="en-GB"/>
        </w:rPr>
        <w:t xml:space="preserve"> they pose, on their mobile devices.</w:t>
      </w:r>
    </w:p>
    <w:p w14:paraId="56258096" w14:textId="77777777" w:rsidR="000E0C17" w:rsidRDefault="000E0C17" w:rsidP="004F7E73">
      <w:pPr>
        <w:spacing w:line="260" w:lineRule="exact"/>
        <w:rPr>
          <w:rFonts w:ascii="Verdana" w:hAnsi="Verdana"/>
          <w:b/>
          <w:bCs/>
          <w:color w:val="000000"/>
          <w:sz w:val="17"/>
          <w:lang w:val="en-US"/>
        </w:rPr>
      </w:pPr>
    </w:p>
    <w:p w14:paraId="5224C2BB" w14:textId="7DD76148" w:rsidR="004F7E73" w:rsidRPr="004F7E73" w:rsidRDefault="00B33658" w:rsidP="004F7E73">
      <w:pPr>
        <w:spacing w:line="260" w:lineRule="exact"/>
        <w:rPr>
          <w:rFonts w:ascii="Verdana" w:hAnsi="Verdana"/>
          <w:b/>
          <w:bCs/>
          <w:color w:val="000000"/>
          <w:sz w:val="17"/>
          <w:lang w:val="en-US"/>
        </w:rPr>
      </w:pPr>
      <w:commentRangeStart w:id="22"/>
      <w:r>
        <w:rPr>
          <w:rFonts w:ascii="Verdana" w:hAnsi="Verdana"/>
          <w:b/>
          <w:bCs/>
          <w:color w:val="000000"/>
          <w:sz w:val="17"/>
          <w:lang w:val="en-US"/>
        </w:rPr>
        <w:t>6</w:t>
      </w:r>
      <w:r w:rsidR="003F3BDA">
        <w:rPr>
          <w:rFonts w:ascii="Verdana" w:hAnsi="Verdana"/>
          <w:b/>
          <w:bCs/>
          <w:color w:val="000000"/>
          <w:sz w:val="17"/>
          <w:lang w:val="en-US"/>
        </w:rPr>
        <w:t>c. Re-use, s</w:t>
      </w:r>
      <w:r w:rsidR="004F7E73" w:rsidRPr="004F7E73">
        <w:rPr>
          <w:rFonts w:ascii="Verdana" w:hAnsi="Verdana"/>
          <w:b/>
          <w:bCs/>
          <w:color w:val="000000"/>
          <w:sz w:val="17"/>
          <w:lang w:val="en-US"/>
        </w:rPr>
        <w:t xml:space="preserve">ustainability, dissemination, and collaborations </w:t>
      </w:r>
      <w:commentRangeEnd w:id="22"/>
      <w:r w:rsidR="002A6FE5">
        <w:rPr>
          <w:rStyle w:val="CommentReference"/>
        </w:rPr>
        <w:commentReference w:id="22"/>
      </w:r>
    </w:p>
    <w:p w14:paraId="52A74E9E" w14:textId="4DAA05C1" w:rsidR="000E0C17" w:rsidRDefault="00BC57CA" w:rsidP="00127148">
      <w:pPr>
        <w:spacing w:line="280" w:lineRule="exact"/>
        <w:rPr>
          <w:rFonts w:ascii="Verdana" w:hAnsi="Verdana"/>
          <w:sz w:val="17"/>
          <w:szCs w:val="17"/>
          <w:lang w:val="en-GB"/>
        </w:rPr>
      </w:pPr>
      <w:r w:rsidRPr="00BC57CA">
        <w:rPr>
          <w:rFonts w:ascii="Verdana" w:hAnsi="Verdana"/>
          <w:sz w:val="17"/>
          <w:szCs w:val="17"/>
          <w:lang w:val="en-GB"/>
        </w:rPr>
        <w:t xml:space="preserve">The framework described in the previous section was specifically designed and is intended to be </w:t>
      </w:r>
      <w:r w:rsidR="000E0C17" w:rsidRPr="000E0C17">
        <w:rPr>
          <w:rFonts w:ascii="Verdana" w:hAnsi="Verdana"/>
          <w:b/>
          <w:sz w:val="17"/>
          <w:szCs w:val="17"/>
          <w:lang w:val="en-GB"/>
        </w:rPr>
        <w:t xml:space="preserve">generic, and </w:t>
      </w:r>
      <w:r w:rsidRPr="000E0C17">
        <w:rPr>
          <w:rFonts w:ascii="Verdana" w:hAnsi="Verdana"/>
          <w:b/>
          <w:sz w:val="17"/>
          <w:szCs w:val="17"/>
          <w:lang w:val="en-GB"/>
        </w:rPr>
        <w:t>agnostic to the specific problem set</w:t>
      </w:r>
      <w:r w:rsidRPr="00BC57CA">
        <w:rPr>
          <w:rFonts w:ascii="Verdana" w:hAnsi="Verdana"/>
          <w:sz w:val="17"/>
          <w:szCs w:val="17"/>
          <w:lang w:val="en-GB"/>
        </w:rPr>
        <w:t xml:space="preserve">. For example, we have already applied this framework to the automated recognition of flowers of slipper </w:t>
      </w:r>
      <w:r w:rsidRPr="000E0C17">
        <w:rPr>
          <w:rFonts w:ascii="Verdana" w:hAnsi="Verdana"/>
          <w:b/>
          <w:sz w:val="17"/>
          <w:szCs w:val="17"/>
          <w:lang w:val="en-GB"/>
        </w:rPr>
        <w:t>orchids</w:t>
      </w:r>
      <w:r w:rsidRPr="00BC57CA">
        <w:rPr>
          <w:rFonts w:ascii="Verdana" w:hAnsi="Verdana"/>
          <w:sz w:val="17"/>
          <w:szCs w:val="17"/>
          <w:lang w:val="en-GB"/>
        </w:rPr>
        <w:t xml:space="preserve">, an endangered group of orchids in which trade is restricted and which therefore need to be recognizable by customs officials in order to be able to combat wildlife crime, and we are also applying the framework to the recognition of </w:t>
      </w:r>
      <w:r w:rsidRPr="000E0C17">
        <w:rPr>
          <w:rFonts w:ascii="Verdana" w:hAnsi="Verdana"/>
          <w:b/>
          <w:sz w:val="17"/>
          <w:szCs w:val="17"/>
          <w:lang w:val="en-GB"/>
        </w:rPr>
        <w:t>butterfly</w:t>
      </w:r>
      <w:r w:rsidRPr="00BC57CA">
        <w:rPr>
          <w:rFonts w:ascii="Verdana" w:hAnsi="Verdana"/>
          <w:sz w:val="17"/>
          <w:szCs w:val="17"/>
          <w:lang w:val="en-GB"/>
        </w:rPr>
        <w:t xml:space="preserve"> specimens in a project that is currently and for the coming </w:t>
      </w:r>
      <w:commentRangeStart w:id="23"/>
      <w:r w:rsidRPr="00BC57CA">
        <w:rPr>
          <w:rFonts w:ascii="Verdana" w:hAnsi="Verdana"/>
          <w:b/>
          <w:color w:val="FF0000"/>
          <w:sz w:val="17"/>
          <w:szCs w:val="17"/>
          <w:lang w:val="en-GB"/>
        </w:rPr>
        <w:t>XXX</w:t>
      </w:r>
      <w:r w:rsidRPr="00BC57CA">
        <w:rPr>
          <w:rFonts w:ascii="Verdana" w:hAnsi="Verdana"/>
          <w:sz w:val="17"/>
          <w:szCs w:val="17"/>
          <w:lang w:val="en-GB"/>
        </w:rPr>
        <w:t xml:space="preserve"> </w:t>
      </w:r>
      <w:commentRangeEnd w:id="23"/>
      <w:r>
        <w:rPr>
          <w:rStyle w:val="CommentReference"/>
        </w:rPr>
        <w:commentReference w:id="23"/>
      </w:r>
      <w:r w:rsidRPr="00BC57CA">
        <w:rPr>
          <w:rFonts w:ascii="Verdana" w:hAnsi="Verdana"/>
          <w:sz w:val="17"/>
          <w:szCs w:val="17"/>
          <w:lang w:val="en-GB"/>
        </w:rPr>
        <w:t xml:space="preserve">years receiving funding from the Van </w:t>
      </w:r>
      <w:proofErr w:type="spellStart"/>
      <w:r w:rsidRPr="00BC57CA">
        <w:rPr>
          <w:rFonts w:ascii="Verdana" w:hAnsi="Verdana"/>
          <w:sz w:val="17"/>
          <w:szCs w:val="17"/>
          <w:lang w:val="en-GB"/>
        </w:rPr>
        <w:t>Groenendael-Krijger</w:t>
      </w:r>
      <w:proofErr w:type="spellEnd"/>
      <w:r w:rsidRPr="00BC57CA">
        <w:rPr>
          <w:rFonts w:ascii="Verdana" w:hAnsi="Verdana"/>
          <w:sz w:val="17"/>
          <w:szCs w:val="17"/>
          <w:lang w:val="en-GB"/>
        </w:rPr>
        <w:t xml:space="preserve"> Foundation. As such, </w:t>
      </w:r>
      <w:r w:rsidRPr="000E0C17">
        <w:rPr>
          <w:rFonts w:ascii="Verdana" w:hAnsi="Verdana"/>
          <w:b/>
          <w:sz w:val="17"/>
          <w:szCs w:val="17"/>
          <w:lang w:val="en-GB"/>
        </w:rPr>
        <w:t>the proposed technology is evidently applicable beyond the target use case</w:t>
      </w:r>
      <w:r w:rsidRPr="00BC57CA">
        <w:rPr>
          <w:rFonts w:ascii="Verdana" w:hAnsi="Verdana"/>
          <w:sz w:val="17"/>
          <w:szCs w:val="17"/>
          <w:lang w:val="en-GB"/>
        </w:rPr>
        <w:t xml:space="preserve">. </w:t>
      </w:r>
    </w:p>
    <w:p w14:paraId="003D347D" w14:textId="77777777" w:rsidR="000E0C17" w:rsidRDefault="000E0C17" w:rsidP="00127148">
      <w:pPr>
        <w:spacing w:line="280" w:lineRule="exact"/>
        <w:rPr>
          <w:rFonts w:ascii="Verdana" w:hAnsi="Verdana"/>
          <w:sz w:val="17"/>
          <w:szCs w:val="17"/>
          <w:lang w:val="en-GB"/>
        </w:rPr>
      </w:pPr>
    </w:p>
    <w:p w14:paraId="0EABA830" w14:textId="22C40CA3" w:rsidR="000E0C17" w:rsidRPr="000E0C17" w:rsidRDefault="00BC57CA" w:rsidP="00127148">
      <w:pPr>
        <w:spacing w:line="280" w:lineRule="exact"/>
        <w:rPr>
          <w:rFonts w:ascii="Verdana" w:hAnsi="Verdana"/>
          <w:sz w:val="17"/>
          <w:szCs w:val="17"/>
          <w:lang w:val="en-GB"/>
        </w:rPr>
      </w:pPr>
      <w:r w:rsidRPr="00BC57CA">
        <w:rPr>
          <w:rFonts w:ascii="Verdana" w:hAnsi="Verdana"/>
          <w:sz w:val="17"/>
          <w:szCs w:val="17"/>
          <w:lang w:val="en-GB"/>
        </w:rPr>
        <w:t xml:space="preserve">Given that the current use cases fit within Naturalis's capacity for hosting web applications and HPC virtualization, and given that the lion's share of the software development and workflow execution has been done by undergraduate students, </w:t>
      </w:r>
      <w:r w:rsidRPr="000E0C17">
        <w:rPr>
          <w:rFonts w:ascii="Verdana" w:hAnsi="Verdana"/>
          <w:b/>
          <w:sz w:val="17"/>
          <w:szCs w:val="17"/>
          <w:lang w:val="en-GB"/>
        </w:rPr>
        <w:t>maintenance and sustainability at present levels are secured</w:t>
      </w:r>
      <w:r w:rsidRPr="00BC57CA">
        <w:rPr>
          <w:rFonts w:ascii="Verdana" w:hAnsi="Verdana"/>
          <w:sz w:val="17"/>
          <w:szCs w:val="17"/>
          <w:lang w:val="en-GB"/>
        </w:rPr>
        <w:t>. That said, we foresee a need for more sophisticated client side (i.e. smartphone end user) functionality. To t</w:t>
      </w:r>
      <w:r w:rsidR="000E0C17">
        <w:rPr>
          <w:rFonts w:ascii="Verdana" w:hAnsi="Verdana"/>
          <w:sz w:val="17"/>
          <w:szCs w:val="17"/>
          <w:lang w:val="en-GB"/>
        </w:rPr>
        <w:t xml:space="preserve">his end, we have entered into </w:t>
      </w:r>
      <w:r w:rsidR="000E0C17" w:rsidRPr="000E0C17">
        <w:rPr>
          <w:rFonts w:ascii="Verdana" w:hAnsi="Verdana"/>
          <w:b/>
          <w:sz w:val="17"/>
          <w:szCs w:val="17"/>
          <w:lang w:val="en-GB"/>
        </w:rPr>
        <w:t>a collaborative</w:t>
      </w:r>
      <w:r w:rsidRPr="000E0C17">
        <w:rPr>
          <w:rFonts w:ascii="Verdana" w:hAnsi="Verdana"/>
          <w:b/>
          <w:sz w:val="17"/>
          <w:szCs w:val="17"/>
          <w:lang w:val="en-GB"/>
        </w:rPr>
        <w:t xml:space="preserve"> agreement with the not-for-profit </w:t>
      </w:r>
      <w:proofErr w:type="spellStart"/>
      <w:r w:rsidRPr="000E0C17">
        <w:rPr>
          <w:rFonts w:ascii="Verdana" w:hAnsi="Verdana"/>
          <w:b/>
          <w:sz w:val="17"/>
          <w:szCs w:val="17"/>
          <w:lang w:val="en-GB"/>
        </w:rPr>
        <w:t>Stichting</w:t>
      </w:r>
      <w:proofErr w:type="spellEnd"/>
      <w:r w:rsidRPr="000E0C17">
        <w:rPr>
          <w:rFonts w:ascii="Verdana" w:hAnsi="Verdana"/>
          <w:b/>
          <w:sz w:val="17"/>
          <w:szCs w:val="17"/>
          <w:lang w:val="en-GB"/>
        </w:rPr>
        <w:t xml:space="preserve"> Akvo.org</w:t>
      </w:r>
      <w:r w:rsidRPr="00BC57CA">
        <w:rPr>
          <w:rFonts w:ascii="Verdana" w:hAnsi="Verdana"/>
          <w:sz w:val="17"/>
          <w:szCs w:val="17"/>
          <w:lang w:val="en-GB"/>
        </w:rPr>
        <w:t xml:space="preserve">, whose "Flow" platform for digital data capture under field conditions in developing nations we will pitch in upcoming </w:t>
      </w:r>
      <w:r w:rsidR="000E0C17">
        <w:rPr>
          <w:rFonts w:ascii="Verdana" w:hAnsi="Verdana"/>
          <w:sz w:val="17"/>
          <w:szCs w:val="17"/>
          <w:lang w:val="en-GB"/>
        </w:rPr>
        <w:t>calls for proposals</w:t>
      </w:r>
      <w:r w:rsidRPr="00BC57CA">
        <w:rPr>
          <w:rFonts w:ascii="Verdana" w:hAnsi="Verdana"/>
          <w:sz w:val="17"/>
          <w:szCs w:val="17"/>
          <w:lang w:val="en-GB"/>
        </w:rPr>
        <w:t xml:space="preserve"> that </w:t>
      </w:r>
      <w:r w:rsidR="000E0C17">
        <w:rPr>
          <w:rFonts w:ascii="Verdana" w:hAnsi="Verdana"/>
          <w:sz w:val="17"/>
          <w:szCs w:val="17"/>
          <w:lang w:val="en-GB"/>
        </w:rPr>
        <w:t>include</w:t>
      </w:r>
      <w:r w:rsidRPr="00BC57CA">
        <w:rPr>
          <w:rFonts w:ascii="Verdana" w:hAnsi="Verdana"/>
          <w:sz w:val="17"/>
          <w:szCs w:val="17"/>
          <w:lang w:val="en-GB"/>
        </w:rPr>
        <w:t xml:space="preserve"> field work components spearheaded by consortium partner CML (an example of such a </w:t>
      </w:r>
      <w:proofErr w:type="spellStart"/>
      <w:r w:rsidRPr="00BC57CA">
        <w:rPr>
          <w:rFonts w:ascii="Verdana" w:hAnsi="Verdana"/>
          <w:sz w:val="17"/>
          <w:szCs w:val="17"/>
          <w:lang w:val="en-GB"/>
        </w:rPr>
        <w:t>CfP</w:t>
      </w:r>
      <w:proofErr w:type="spellEnd"/>
      <w:r w:rsidRPr="00BC57CA">
        <w:rPr>
          <w:rFonts w:ascii="Verdana" w:hAnsi="Verdana"/>
          <w:sz w:val="17"/>
          <w:szCs w:val="17"/>
          <w:lang w:val="en-GB"/>
        </w:rPr>
        <w:t xml:space="preserve"> will be the 2018 call by the JRS Foundation).</w:t>
      </w:r>
    </w:p>
    <w:p w14:paraId="77C2DD3F" w14:textId="77777777" w:rsidR="000E0C17" w:rsidRDefault="000E0C17" w:rsidP="00655DBB">
      <w:pPr>
        <w:spacing w:line="260" w:lineRule="exact"/>
        <w:rPr>
          <w:rFonts w:ascii="Verdana" w:hAnsi="Verdana"/>
          <w:b/>
          <w:bCs/>
          <w:color w:val="000000"/>
          <w:sz w:val="17"/>
          <w:lang w:val="en-US"/>
        </w:rPr>
      </w:pPr>
    </w:p>
    <w:p w14:paraId="2412AA91" w14:textId="77777777" w:rsidR="00655DBB" w:rsidRDefault="00655DBB" w:rsidP="00655DBB">
      <w:pPr>
        <w:spacing w:line="260" w:lineRule="exact"/>
        <w:rPr>
          <w:rFonts w:ascii="Verdana" w:hAnsi="Verdana"/>
          <w:b/>
          <w:bCs/>
          <w:color w:val="000000"/>
          <w:sz w:val="17"/>
          <w:lang w:val="en-US"/>
        </w:rPr>
      </w:pPr>
      <w:commentRangeStart w:id="24"/>
      <w:r w:rsidRPr="000B7D89">
        <w:rPr>
          <w:rFonts w:ascii="Verdana" w:hAnsi="Verdana"/>
          <w:b/>
          <w:bCs/>
          <w:color w:val="000000"/>
          <w:sz w:val="17"/>
          <w:lang w:val="en-US"/>
        </w:rPr>
        <w:t>6d. Data</w:t>
      </w:r>
      <w:r>
        <w:rPr>
          <w:rFonts w:ascii="Verdana" w:hAnsi="Verdana"/>
          <w:b/>
          <w:bCs/>
          <w:color w:val="000000"/>
          <w:sz w:val="17"/>
          <w:lang w:val="en-US"/>
        </w:rPr>
        <w:t xml:space="preserve"> </w:t>
      </w:r>
      <w:r w:rsidRPr="000B7D89">
        <w:rPr>
          <w:rFonts w:ascii="Verdana" w:hAnsi="Verdana"/>
          <w:b/>
          <w:bCs/>
          <w:color w:val="000000"/>
          <w:sz w:val="17"/>
          <w:lang w:val="en-US"/>
        </w:rPr>
        <w:t>management</w:t>
      </w:r>
      <w:commentRangeEnd w:id="24"/>
      <w:r w:rsidR="00A66A16">
        <w:rPr>
          <w:rStyle w:val="CommentReference"/>
        </w:rPr>
        <w:commentReference w:id="24"/>
      </w:r>
    </w:p>
    <w:p w14:paraId="24292292" w14:textId="398F69CE" w:rsidR="00A66A16" w:rsidRPr="00A66A16" w:rsidRDefault="00A66A16" w:rsidP="00127148">
      <w:pPr>
        <w:spacing w:line="280" w:lineRule="exact"/>
        <w:rPr>
          <w:rFonts w:ascii="Verdana" w:hAnsi="Verdana"/>
          <w:bCs/>
          <w:color w:val="000000"/>
          <w:sz w:val="17"/>
          <w:lang w:val="en-US"/>
        </w:rPr>
      </w:pPr>
      <w:r>
        <w:rPr>
          <w:rFonts w:ascii="Verdana" w:hAnsi="Verdana"/>
          <w:bCs/>
          <w:color w:val="000000"/>
          <w:sz w:val="17"/>
          <w:lang w:val="en-US"/>
        </w:rPr>
        <w:t>Please answer the following questions:</w:t>
      </w:r>
    </w:p>
    <w:p w14:paraId="03E79F3B" w14:textId="10F44F34" w:rsidR="00A66A16" w:rsidRPr="00A66A16" w:rsidRDefault="00A66A16" w:rsidP="00127148">
      <w:pPr>
        <w:pStyle w:val="ListParagraph"/>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 xml:space="preserve">Is data generated or collected during the research that is appropriate for re-use? </w:t>
      </w:r>
      <w:r w:rsidRPr="00A66A16">
        <w:rPr>
          <w:rFonts w:ascii="Verdana" w:hAnsi="Verdana"/>
          <w:b/>
          <w:i/>
          <w:sz w:val="17"/>
          <w:szCs w:val="17"/>
          <w:lang w:val="en-GB"/>
        </w:rPr>
        <w:br/>
      </w:r>
      <w:r w:rsidRPr="00A66A16">
        <w:rPr>
          <w:rFonts w:ascii="Verdana" w:hAnsi="Verdana"/>
          <w:sz w:val="17"/>
          <w:szCs w:val="17"/>
          <w:lang w:val="en-GB"/>
        </w:rPr>
        <w:t>Yes: reference image sets of mosquito specimens.</w:t>
      </w:r>
      <w:r w:rsidRPr="00A66A16">
        <w:rPr>
          <w:rFonts w:ascii="Verdana" w:hAnsi="Verdana"/>
          <w:sz w:val="17"/>
          <w:szCs w:val="17"/>
          <w:lang w:val="en-GB"/>
        </w:rPr>
        <w:br/>
      </w:r>
    </w:p>
    <w:p w14:paraId="67D448F6" w14:textId="078F3B09" w:rsidR="00A66A16" w:rsidRPr="00A66A16" w:rsidRDefault="00A66A16" w:rsidP="00127148">
      <w:pPr>
        <w:pStyle w:val="ListParagraph"/>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Where will this data be stored during the research?</w:t>
      </w:r>
      <w:r w:rsidRPr="00A66A16">
        <w:rPr>
          <w:rFonts w:ascii="Verdana" w:hAnsi="Verdana"/>
          <w:b/>
          <w:sz w:val="17"/>
          <w:szCs w:val="17"/>
          <w:lang w:val="en-GB"/>
        </w:rPr>
        <w:t xml:space="preserve"> </w:t>
      </w:r>
      <w:r w:rsidRPr="00A66A16">
        <w:rPr>
          <w:rFonts w:ascii="Verdana" w:hAnsi="Verdana"/>
          <w:b/>
          <w:sz w:val="17"/>
          <w:szCs w:val="17"/>
          <w:lang w:val="en-GB"/>
        </w:rPr>
        <w:br/>
      </w:r>
      <w:r w:rsidRPr="00A66A16">
        <w:rPr>
          <w:rFonts w:ascii="Verdana" w:hAnsi="Verdana"/>
          <w:sz w:val="17"/>
          <w:szCs w:val="17"/>
          <w:lang w:val="en-GB"/>
        </w:rPr>
        <w:t xml:space="preserve">Our current implementation uses Flickr.com. Section 6b discusses our needs for a better </w:t>
      </w:r>
      <w:r w:rsidRPr="00A66A16">
        <w:rPr>
          <w:rFonts w:ascii="Verdana" w:hAnsi="Verdana"/>
          <w:sz w:val="17"/>
          <w:szCs w:val="17"/>
          <w:lang w:val="en-GB"/>
        </w:rPr>
        <w:lastRenderedPageBreak/>
        <w:t>solution.</w:t>
      </w:r>
      <w:r w:rsidRPr="00A66A16">
        <w:rPr>
          <w:rFonts w:ascii="Verdana" w:hAnsi="Verdana"/>
          <w:sz w:val="17"/>
          <w:szCs w:val="17"/>
          <w:lang w:val="en-GB"/>
        </w:rPr>
        <w:br/>
      </w:r>
    </w:p>
    <w:p w14:paraId="55FFFDDA" w14:textId="1CD88424" w:rsidR="00A66A16" w:rsidRPr="00A66A16" w:rsidRDefault="00A66A16" w:rsidP="00127148">
      <w:pPr>
        <w:pStyle w:val="ListParagraph"/>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After the project has been completed, how will the data be stored for long-term and made available for the use by third parties? To whom will the data be accessible?</w:t>
      </w:r>
      <w:r w:rsidRPr="00A66A16">
        <w:rPr>
          <w:rFonts w:ascii="Verdana" w:hAnsi="Verdana"/>
          <w:b/>
          <w:sz w:val="17"/>
          <w:szCs w:val="17"/>
          <w:lang w:val="en-GB"/>
        </w:rPr>
        <w:t xml:space="preserve"> </w:t>
      </w:r>
      <w:r w:rsidRPr="00A66A16">
        <w:rPr>
          <w:rFonts w:ascii="Verdana" w:hAnsi="Verdana"/>
          <w:sz w:val="17"/>
          <w:szCs w:val="17"/>
          <w:lang w:val="en-GB"/>
        </w:rPr>
        <w:br/>
        <w:t>Besides Flickr.com (which we prefer to replace), we are able to store image data long-term in Naturalis's "</w:t>
      </w:r>
      <w:proofErr w:type="spellStart"/>
      <w:r w:rsidRPr="00A66A16">
        <w:rPr>
          <w:rFonts w:ascii="Verdana" w:hAnsi="Verdana"/>
          <w:sz w:val="17"/>
          <w:szCs w:val="17"/>
          <w:lang w:val="en-GB"/>
        </w:rPr>
        <w:t>beeld</w:t>
      </w:r>
      <w:proofErr w:type="spellEnd"/>
      <w:r w:rsidRPr="00A66A16">
        <w:rPr>
          <w:rFonts w:ascii="Verdana" w:hAnsi="Verdana"/>
          <w:sz w:val="17"/>
          <w:szCs w:val="17"/>
          <w:lang w:val="en-GB"/>
        </w:rPr>
        <w:t xml:space="preserve"> bank". That said, we are keen to deploy a more fit-for-purpose solution in collaboration with the e-Science </w:t>
      </w:r>
      <w:proofErr w:type="spellStart"/>
      <w:r w:rsidRPr="00A66A16">
        <w:rPr>
          <w:rFonts w:ascii="Verdana" w:hAnsi="Verdana"/>
          <w:sz w:val="17"/>
          <w:szCs w:val="17"/>
          <w:lang w:val="en-GB"/>
        </w:rPr>
        <w:t>Center</w:t>
      </w:r>
      <w:proofErr w:type="spellEnd"/>
      <w:r w:rsidRPr="00A66A16">
        <w:rPr>
          <w:rFonts w:ascii="Verdana" w:hAnsi="Verdana"/>
          <w:sz w:val="17"/>
          <w:szCs w:val="17"/>
          <w:lang w:val="en-GB"/>
        </w:rPr>
        <w:t>. All image data generated by Naturalis, including ours, are available to anyone under a CC0 license.</w:t>
      </w:r>
      <w:r w:rsidRPr="00A66A16">
        <w:rPr>
          <w:rFonts w:ascii="Verdana" w:hAnsi="Verdana"/>
          <w:sz w:val="17"/>
          <w:szCs w:val="17"/>
          <w:lang w:val="en-GB"/>
        </w:rPr>
        <w:br/>
      </w:r>
    </w:p>
    <w:p w14:paraId="58BA7108" w14:textId="7604C3E7" w:rsidR="00A66A16" w:rsidRPr="00A66A16" w:rsidRDefault="00A66A16" w:rsidP="00127148">
      <w:pPr>
        <w:pStyle w:val="ListParagraph"/>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Which facilities (ICT, (secure) archive, refrigerators or legal expertise) do you expect will be needed for the storage of data during the research and after the research? Are these available?</w:t>
      </w:r>
      <w:r w:rsidRPr="00A66A16">
        <w:rPr>
          <w:rStyle w:val="FootnoteReference"/>
          <w:rFonts w:ascii="Verdana" w:hAnsi="Verdana"/>
          <w:bCs/>
          <w:color w:val="000000"/>
          <w:sz w:val="17"/>
          <w:lang w:val="en-GB"/>
        </w:rPr>
        <w:footnoteReference w:id="1"/>
      </w:r>
      <w:r w:rsidRPr="00A66A16">
        <w:rPr>
          <w:rFonts w:ascii="Verdana" w:hAnsi="Verdana"/>
          <w:b/>
          <w:sz w:val="17"/>
          <w:szCs w:val="17"/>
          <w:lang w:val="en-GB"/>
        </w:rPr>
        <w:t xml:space="preserve"> </w:t>
      </w:r>
      <w:r w:rsidRPr="00A66A16">
        <w:rPr>
          <w:rFonts w:ascii="Verdana" w:hAnsi="Verdana"/>
          <w:b/>
          <w:sz w:val="17"/>
          <w:szCs w:val="17"/>
          <w:lang w:val="en-GB"/>
        </w:rPr>
        <w:br/>
      </w:r>
      <w:r w:rsidRPr="00A66A16">
        <w:rPr>
          <w:rFonts w:ascii="Verdana" w:hAnsi="Verdana"/>
          <w:sz w:val="17"/>
          <w:szCs w:val="17"/>
          <w:lang w:val="en-GB"/>
        </w:rPr>
        <w:t xml:space="preserve">We need a facility for storing, managing, annotating, and accessing (via API) our image data. As noted above, several options are available (Flickr.com, or at Naturalis), but the key contribution we request from the e-Science </w:t>
      </w:r>
      <w:proofErr w:type="spellStart"/>
      <w:r w:rsidRPr="00A66A16">
        <w:rPr>
          <w:rFonts w:ascii="Verdana" w:hAnsi="Verdana"/>
          <w:sz w:val="17"/>
          <w:szCs w:val="17"/>
          <w:lang w:val="en-GB"/>
        </w:rPr>
        <w:t>Center</w:t>
      </w:r>
      <w:proofErr w:type="spellEnd"/>
      <w:r w:rsidRPr="00A66A16">
        <w:rPr>
          <w:rFonts w:ascii="Verdana" w:hAnsi="Verdana"/>
          <w:sz w:val="17"/>
          <w:szCs w:val="17"/>
          <w:lang w:val="en-GB"/>
        </w:rPr>
        <w:t xml:space="preserve"> is in this area.</w:t>
      </w:r>
    </w:p>
    <w:p w14:paraId="32D3D6E3" w14:textId="77777777" w:rsidR="00A66A16" w:rsidRPr="000B7D89" w:rsidRDefault="00A66A16" w:rsidP="00655DBB">
      <w:pPr>
        <w:spacing w:line="260" w:lineRule="exact"/>
        <w:rPr>
          <w:rFonts w:ascii="Verdana" w:hAnsi="Verdana"/>
          <w:bCs/>
          <w:i/>
          <w:color w:val="000000"/>
          <w:sz w:val="17"/>
          <w:lang w:val="en-US"/>
        </w:rPr>
      </w:pPr>
    </w:p>
    <w:p w14:paraId="250DC957" w14:textId="77777777" w:rsidR="00014087" w:rsidRPr="00014087" w:rsidRDefault="00014087" w:rsidP="00014087">
      <w:pPr>
        <w:spacing w:line="260" w:lineRule="exact"/>
        <w:rPr>
          <w:rFonts w:ascii="Verdana" w:hAnsi="Verdana"/>
          <w:b/>
          <w:bCs/>
          <w:color w:val="000000"/>
          <w:sz w:val="17"/>
          <w:lang w:val="en-US"/>
        </w:rPr>
      </w:pPr>
      <w:r w:rsidRPr="00014087">
        <w:rPr>
          <w:rFonts w:ascii="Verdana" w:hAnsi="Verdana"/>
          <w:b/>
          <w:bCs/>
          <w:color w:val="000000"/>
          <w:sz w:val="17"/>
          <w:lang w:val="en-US"/>
        </w:rPr>
        <w:t>6e. Software sustainability</w:t>
      </w:r>
    </w:p>
    <w:p w14:paraId="1CF1E1C7" w14:textId="77777777" w:rsidR="00014087" w:rsidRPr="0082615B" w:rsidRDefault="00014087" w:rsidP="0082615B">
      <w:pPr>
        <w:spacing w:line="280" w:lineRule="exact"/>
        <w:ind w:left="709" w:hanging="709"/>
        <w:rPr>
          <w:rFonts w:ascii="Verdana" w:hAnsi="Verdana"/>
          <w:bCs/>
          <w:color w:val="000000"/>
          <w:sz w:val="17"/>
          <w:lang w:val="en-GB"/>
        </w:rPr>
      </w:pPr>
      <w:r w:rsidRPr="0082615B">
        <w:rPr>
          <w:rFonts w:ascii="Verdana" w:hAnsi="Verdana"/>
          <w:bCs/>
          <w:color w:val="000000"/>
          <w:sz w:val="17"/>
          <w:lang w:val="en-GB"/>
        </w:rPr>
        <w:t xml:space="preserve">Please answer the following questions: </w:t>
      </w:r>
    </w:p>
    <w:p w14:paraId="1EFAA27B" w14:textId="7B63CDEC"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Is software generated during the project that is appropriate for re-use? If so, please indicate which software will be appropriate for re-use.</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 xml:space="preserve">The open source framework discussed under 6b and available at </w:t>
      </w:r>
      <w:hyperlink r:id="rId17" w:history="1">
        <w:r w:rsidRPr="0082615B">
          <w:rPr>
            <w:rStyle w:val="Hyperlink"/>
            <w:rFonts w:ascii="Verdana" w:hAnsi="Verdana"/>
            <w:sz w:val="17"/>
            <w:szCs w:val="17"/>
            <w:lang w:val="en-GB"/>
          </w:rPr>
          <w:t>http://github.com/naturalis/img-classify-all</w:t>
        </w:r>
      </w:hyperlink>
      <w:r w:rsidRPr="0082615B">
        <w:rPr>
          <w:rFonts w:ascii="Verdana" w:hAnsi="Verdana"/>
          <w:sz w:val="17"/>
          <w:szCs w:val="17"/>
          <w:lang w:val="en-GB"/>
        </w:rPr>
        <w:t xml:space="preserve"> </w:t>
      </w:r>
      <w:r>
        <w:rPr>
          <w:rFonts w:ascii="Verdana" w:hAnsi="Verdana"/>
          <w:sz w:val="17"/>
          <w:szCs w:val="17"/>
          <w:lang w:val="en-GB"/>
        </w:rPr>
        <w:br/>
      </w:r>
    </w:p>
    <w:p w14:paraId="103810FE" w14:textId="3EDFE1F4"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How will the software appropriate for re-use be licensed and made available to third parties?</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 xml:space="preserve">The image feature extraction component is available under the terms of the MIT license. The classification system and the web application are available under the Apache license. All source code components are under version control hosted by Github.com, for which Naturalis has a commercial license and for which it makes local, permanent backups in its private infrastructure (a </w:t>
      </w:r>
      <w:proofErr w:type="spellStart"/>
      <w:r w:rsidRPr="0082615B">
        <w:rPr>
          <w:rFonts w:ascii="Verdana" w:hAnsi="Verdana"/>
          <w:sz w:val="17"/>
          <w:szCs w:val="17"/>
          <w:lang w:val="en-GB"/>
        </w:rPr>
        <w:t>Ceph</w:t>
      </w:r>
      <w:proofErr w:type="spellEnd"/>
      <w:r w:rsidRPr="0082615B">
        <w:rPr>
          <w:rFonts w:ascii="Verdana" w:hAnsi="Verdana"/>
          <w:sz w:val="17"/>
          <w:szCs w:val="17"/>
          <w:lang w:val="en-GB"/>
        </w:rPr>
        <w:t>-based object store).</w:t>
      </w:r>
      <w:r>
        <w:rPr>
          <w:rFonts w:ascii="Verdana" w:hAnsi="Verdana"/>
          <w:sz w:val="17"/>
          <w:szCs w:val="17"/>
          <w:lang w:val="en-GB"/>
        </w:rPr>
        <w:br/>
      </w:r>
    </w:p>
    <w:p w14:paraId="51F09E9D" w14:textId="2DEC1400"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What measures are needed to make the software appropriate for long-term re-use for third parties?</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None beyond the measures already taken.</w:t>
      </w:r>
      <w:r>
        <w:rPr>
          <w:rFonts w:ascii="Verdana" w:hAnsi="Verdana"/>
          <w:sz w:val="17"/>
          <w:szCs w:val="17"/>
          <w:lang w:val="en-GB"/>
        </w:rPr>
        <w:br/>
      </w:r>
    </w:p>
    <w:p w14:paraId="1701CBAC" w14:textId="54C80CFB"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In your expectation, how large is the expected community that will potentially use the software, and do you expect outside contributors to the software?</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 xml:space="preserve">For the target use case of mosquito identification we have previously developed a conservative scenario based on the deployment of the "Flow" platform in malaria-prone areas of South Africa for which we projected </w:t>
      </w:r>
      <w:commentRangeStart w:id="25"/>
      <w:r w:rsidRPr="0082615B">
        <w:rPr>
          <w:rFonts w:ascii="Verdana" w:hAnsi="Verdana"/>
          <w:b/>
          <w:color w:val="FF0000"/>
          <w:sz w:val="17"/>
          <w:szCs w:val="17"/>
          <w:lang w:val="en-GB"/>
        </w:rPr>
        <w:t>XXX</w:t>
      </w:r>
      <w:r w:rsidRPr="0082615B">
        <w:rPr>
          <w:rFonts w:ascii="Verdana" w:hAnsi="Verdana"/>
          <w:sz w:val="17"/>
          <w:szCs w:val="17"/>
          <w:lang w:val="en-GB"/>
        </w:rPr>
        <w:t xml:space="preserve"> users (</w:t>
      </w:r>
      <w:r w:rsidRPr="0082615B">
        <w:rPr>
          <w:rFonts w:ascii="Verdana" w:hAnsi="Verdana"/>
          <w:b/>
          <w:color w:val="FF0000"/>
          <w:sz w:val="17"/>
          <w:szCs w:val="17"/>
          <w:lang w:val="en-GB"/>
        </w:rPr>
        <w:t>YYY</w:t>
      </w:r>
      <w:r w:rsidRPr="0082615B">
        <w:rPr>
          <w:rFonts w:ascii="Verdana" w:hAnsi="Verdana"/>
          <w:sz w:val="17"/>
          <w:szCs w:val="17"/>
          <w:lang w:val="en-GB"/>
        </w:rPr>
        <w:t xml:space="preserve"> data captures)</w:t>
      </w:r>
      <w:commentRangeEnd w:id="25"/>
      <w:r>
        <w:rPr>
          <w:rStyle w:val="CommentReference"/>
        </w:rPr>
        <w:commentReference w:id="25"/>
      </w:r>
      <w:r w:rsidRPr="0082615B">
        <w:rPr>
          <w:rFonts w:ascii="Verdana" w:hAnsi="Verdana"/>
          <w:sz w:val="17"/>
          <w:szCs w:val="17"/>
          <w:lang w:val="en-GB"/>
        </w:rPr>
        <w:t xml:space="preserve">. However, we suspect that a functioning, </w:t>
      </w:r>
      <w:r w:rsidRPr="0082615B">
        <w:rPr>
          <w:rFonts w:ascii="Verdana" w:hAnsi="Verdana"/>
          <w:sz w:val="17"/>
          <w:szCs w:val="17"/>
          <w:lang w:val="en-GB"/>
        </w:rPr>
        <w:lastRenderedPageBreak/>
        <w:t>easy-to-use, mobile system for mosquito identification by non-technical users may attract many, many more users.</w:t>
      </w:r>
      <w:r>
        <w:rPr>
          <w:rFonts w:ascii="Verdana" w:hAnsi="Verdana"/>
          <w:sz w:val="17"/>
          <w:szCs w:val="17"/>
          <w:lang w:val="en-GB"/>
        </w:rPr>
        <w:br/>
      </w:r>
    </w:p>
    <w:p w14:paraId="3AEF48C5" w14:textId="77777777"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 xml:space="preserve">What expertise do you expect to be needed to make the software appropriate for long-term re-use by third parties? Is this expertise available? Please state what your expectations are of the contribution from the e-Science </w:t>
      </w:r>
      <w:proofErr w:type="spellStart"/>
      <w:r w:rsidRPr="0082615B">
        <w:rPr>
          <w:rFonts w:ascii="Verdana" w:hAnsi="Verdana"/>
          <w:b/>
          <w:i/>
          <w:sz w:val="17"/>
          <w:szCs w:val="17"/>
          <w:lang w:val="en-GB"/>
        </w:rPr>
        <w:t>Center</w:t>
      </w:r>
      <w:proofErr w:type="spellEnd"/>
      <w:r w:rsidRPr="0082615B">
        <w:rPr>
          <w:rFonts w:ascii="Verdana" w:hAnsi="Verdana"/>
          <w:b/>
          <w:i/>
          <w:sz w:val="17"/>
          <w:szCs w:val="17"/>
          <w:lang w:val="en-GB"/>
        </w:rPr>
        <w:t xml:space="preserve"> in making the software appropriate for long-term re-use.</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 xml:space="preserve">The key challenge is the management of annotated reference image data sets. We will need to be able to manage these collaboratively, have a flexible facility for semantic annotation, be able to access these through an API, and be able to grow these data sets with images uploaded by end users. For this we will need the help of the e-Science </w:t>
      </w:r>
      <w:proofErr w:type="spellStart"/>
      <w:r w:rsidRPr="0082615B">
        <w:rPr>
          <w:rFonts w:ascii="Verdana" w:hAnsi="Verdana"/>
          <w:sz w:val="17"/>
          <w:szCs w:val="17"/>
          <w:lang w:val="en-GB"/>
        </w:rPr>
        <w:t>Center</w:t>
      </w:r>
      <w:proofErr w:type="spellEnd"/>
      <w:r w:rsidRPr="0082615B">
        <w:rPr>
          <w:rFonts w:ascii="Verdana" w:hAnsi="Verdana"/>
          <w:sz w:val="17"/>
          <w:szCs w:val="17"/>
          <w:lang w:val="en-GB"/>
        </w:rPr>
        <w:t>.</w:t>
      </w:r>
    </w:p>
    <w:p w14:paraId="63A7D2F3" w14:textId="616FF443" w:rsidR="00655DBB" w:rsidRDefault="00655DBB" w:rsidP="0082615B">
      <w:pPr>
        <w:spacing w:line="260" w:lineRule="exact"/>
        <w:ind w:left="709" w:hanging="709"/>
        <w:rPr>
          <w:rFonts w:ascii="Verdana" w:hAnsi="Verdana"/>
          <w:bCs/>
          <w:color w:val="000000"/>
          <w:sz w:val="17"/>
          <w:lang w:val="en-US"/>
        </w:rPr>
      </w:pPr>
    </w:p>
    <w:p w14:paraId="3A016019" w14:textId="4AA3D1AC" w:rsidR="00E22AFF" w:rsidRDefault="00655DBB" w:rsidP="00E22AFF">
      <w:pPr>
        <w:spacing w:line="260" w:lineRule="exact"/>
        <w:rPr>
          <w:rFonts w:ascii="Verdana" w:hAnsi="Verdana"/>
          <w:b/>
          <w:bCs/>
          <w:color w:val="000000"/>
          <w:sz w:val="17"/>
          <w:lang w:val="en-US"/>
        </w:rPr>
      </w:pPr>
      <w:r>
        <w:rPr>
          <w:rFonts w:ascii="Verdana" w:hAnsi="Verdana"/>
          <w:b/>
          <w:bCs/>
          <w:color w:val="000000"/>
          <w:sz w:val="17"/>
          <w:lang w:val="en-US"/>
        </w:rPr>
        <w:t>6f</w:t>
      </w:r>
      <w:r w:rsidR="00E22AFF">
        <w:rPr>
          <w:rFonts w:ascii="Verdana" w:hAnsi="Verdana"/>
          <w:b/>
          <w:bCs/>
          <w:color w:val="000000"/>
          <w:sz w:val="17"/>
          <w:lang w:val="en-US"/>
        </w:rPr>
        <w:t>.</w:t>
      </w:r>
      <w:r w:rsidR="005851E7">
        <w:rPr>
          <w:rFonts w:ascii="Verdana" w:hAnsi="Verdana"/>
          <w:b/>
          <w:bCs/>
          <w:color w:val="000000"/>
          <w:sz w:val="17"/>
          <w:lang w:val="en-US"/>
        </w:rPr>
        <w:t xml:space="preserve"> Use national e-infrastructure </w:t>
      </w:r>
    </w:p>
    <w:p w14:paraId="1229B089" w14:textId="23D73D10" w:rsidR="00E22AFF" w:rsidRPr="00F46C3E" w:rsidRDefault="00F46C3E" w:rsidP="00F46C3E">
      <w:pPr>
        <w:spacing w:line="280" w:lineRule="exact"/>
        <w:rPr>
          <w:rFonts w:ascii="Verdana" w:hAnsi="Verdana"/>
          <w:sz w:val="17"/>
          <w:szCs w:val="17"/>
          <w:lang w:val="en-GB"/>
        </w:rPr>
      </w:pPr>
      <w:r w:rsidRPr="00F46C3E">
        <w:rPr>
          <w:rFonts w:ascii="Verdana" w:hAnsi="Verdana"/>
          <w:sz w:val="17"/>
          <w:szCs w:val="17"/>
          <w:lang w:val="en-GB"/>
        </w:rPr>
        <w:t>As noted above, we will need an image management facility. Besides this, we currently perform neural network training, and are running the web application, on Naturalis's private cloud. At present, the resource use fits well within Naturalis's in-house capacity. However, under a scenario where the web app for mosquito identification works well and "goes viral", our e-Infrastructure needs may grow such that we may need to deploy the app image elsewhere.</w:t>
      </w:r>
    </w:p>
    <w:p w14:paraId="3F7057BB" w14:textId="77777777" w:rsidR="00D06574" w:rsidRDefault="00D06574" w:rsidP="004F7E73">
      <w:pPr>
        <w:spacing w:line="260" w:lineRule="exact"/>
        <w:rPr>
          <w:rFonts w:ascii="Verdana" w:hAnsi="Verdana"/>
          <w:b/>
          <w:bCs/>
          <w:color w:val="000000"/>
          <w:sz w:val="17"/>
          <w:lang w:val="en-US"/>
        </w:rPr>
      </w:pPr>
    </w:p>
    <w:p w14:paraId="53E27407" w14:textId="77777777" w:rsidR="004F7E73" w:rsidRPr="004F7E73" w:rsidRDefault="00B33658" w:rsidP="004F7E73">
      <w:pPr>
        <w:spacing w:line="260" w:lineRule="exact"/>
        <w:rPr>
          <w:rFonts w:ascii="Verdana" w:hAnsi="Verdana"/>
          <w:b/>
          <w:bCs/>
          <w:color w:val="000000"/>
          <w:sz w:val="17"/>
          <w:lang w:val="en-US"/>
        </w:rPr>
      </w:pPr>
      <w:r>
        <w:rPr>
          <w:rFonts w:ascii="Verdana" w:hAnsi="Verdana"/>
          <w:b/>
          <w:bCs/>
          <w:color w:val="000000"/>
          <w:sz w:val="17"/>
          <w:lang w:val="en-US"/>
        </w:rPr>
        <w:t>7</w:t>
      </w:r>
      <w:r w:rsidR="004F7E73" w:rsidRPr="004F7E73">
        <w:rPr>
          <w:rFonts w:ascii="Verdana" w:hAnsi="Verdana"/>
          <w:b/>
          <w:bCs/>
          <w:color w:val="000000"/>
          <w:sz w:val="17"/>
          <w:lang w:val="en-US"/>
        </w:rPr>
        <w:t xml:space="preserve">. </w:t>
      </w:r>
      <w:proofErr w:type="spellStart"/>
      <w:r w:rsidR="004F7E73" w:rsidRPr="004F7E73">
        <w:rPr>
          <w:rFonts w:ascii="Verdana" w:hAnsi="Verdana"/>
          <w:b/>
          <w:bCs/>
          <w:color w:val="000000"/>
          <w:sz w:val="17"/>
          <w:lang w:val="en-US"/>
        </w:rPr>
        <w:t>Workplan</w:t>
      </w:r>
      <w:proofErr w:type="spellEnd"/>
      <w:r w:rsidR="004F7E73" w:rsidRPr="004F7E73">
        <w:rPr>
          <w:rFonts w:ascii="Verdana" w:hAnsi="Verdana"/>
          <w:b/>
          <w:bCs/>
          <w:color w:val="000000"/>
          <w:sz w:val="17"/>
          <w:lang w:val="en-US"/>
        </w:rPr>
        <w:t xml:space="preserve"> and Time Table</w:t>
      </w:r>
      <w:r w:rsidR="00086712">
        <w:rPr>
          <w:rFonts w:ascii="Verdana" w:hAnsi="Verdana"/>
          <w:b/>
          <w:bCs/>
          <w:color w:val="000000"/>
          <w:sz w:val="17"/>
          <w:lang w:val="en-US"/>
        </w:rPr>
        <w:t xml:space="preserve"> (+/- 300 words)</w:t>
      </w:r>
    </w:p>
    <w:p w14:paraId="1A43E62D" w14:textId="134E53F9" w:rsidR="004F7E73" w:rsidRPr="00F46C3E" w:rsidRDefault="009A738F" w:rsidP="004F7E73">
      <w:pPr>
        <w:spacing w:line="260" w:lineRule="exact"/>
        <w:rPr>
          <w:rFonts w:ascii="Verdana" w:hAnsi="Verdana"/>
          <w:bCs/>
          <w:color w:val="000000"/>
          <w:sz w:val="17"/>
          <w:lang w:val="en-US"/>
        </w:rPr>
      </w:pPr>
      <w:r w:rsidRPr="004F7E73">
        <w:rPr>
          <w:rFonts w:ascii="Verdana" w:hAnsi="Verdana"/>
          <w:bCs/>
          <w:color w:val="000000"/>
          <w:sz w:val="17"/>
          <w:lang w:val="en-US"/>
        </w:rPr>
        <w:t xml:space="preserve">Provide a detailed </w:t>
      </w:r>
      <w:proofErr w:type="spellStart"/>
      <w:r w:rsidRPr="004F7E73">
        <w:rPr>
          <w:rFonts w:ascii="Verdana" w:hAnsi="Verdana"/>
          <w:bCs/>
          <w:color w:val="000000"/>
          <w:sz w:val="17"/>
          <w:lang w:val="en-US"/>
        </w:rPr>
        <w:t>workplan</w:t>
      </w:r>
      <w:proofErr w:type="spellEnd"/>
      <w:r w:rsidRPr="004F7E73">
        <w:rPr>
          <w:rFonts w:ascii="Verdana" w:hAnsi="Verdana"/>
          <w:bCs/>
          <w:color w:val="000000"/>
          <w:sz w:val="17"/>
          <w:lang w:val="en-US"/>
        </w:rPr>
        <w:t xml:space="preserve"> and a (provisional) time table. </w:t>
      </w:r>
      <w:r>
        <w:rPr>
          <w:rFonts w:ascii="Verdana" w:hAnsi="Verdana"/>
          <w:bCs/>
          <w:color w:val="000000"/>
          <w:sz w:val="17"/>
          <w:lang w:val="en-US"/>
        </w:rPr>
        <w:t>S</w:t>
      </w:r>
      <w:r w:rsidRPr="004F7E73">
        <w:rPr>
          <w:rFonts w:ascii="Verdana" w:hAnsi="Verdana"/>
          <w:bCs/>
          <w:color w:val="000000"/>
          <w:sz w:val="17"/>
          <w:lang w:val="en-US"/>
        </w:rPr>
        <w:t>pecify the role of the eScience Research Engineer</w:t>
      </w:r>
      <w:r>
        <w:rPr>
          <w:rFonts w:ascii="Verdana" w:hAnsi="Verdana"/>
          <w:bCs/>
          <w:color w:val="000000"/>
          <w:sz w:val="17"/>
          <w:lang w:val="en-US"/>
        </w:rPr>
        <w:t>(</w:t>
      </w:r>
      <w:r w:rsidRPr="004F7E73">
        <w:rPr>
          <w:rFonts w:ascii="Verdana" w:hAnsi="Verdana"/>
          <w:bCs/>
          <w:color w:val="000000"/>
          <w:sz w:val="17"/>
          <w:lang w:val="en-US"/>
        </w:rPr>
        <w:t>s</w:t>
      </w:r>
      <w:r>
        <w:rPr>
          <w:rFonts w:ascii="Verdana" w:hAnsi="Verdana"/>
          <w:bCs/>
          <w:color w:val="000000"/>
          <w:sz w:val="17"/>
          <w:lang w:val="en-US"/>
        </w:rPr>
        <w:t>)</w:t>
      </w:r>
      <w:r w:rsidRPr="004F7E73">
        <w:rPr>
          <w:rFonts w:ascii="Verdana" w:hAnsi="Verdana"/>
          <w:bCs/>
          <w:color w:val="000000"/>
          <w:sz w:val="17"/>
          <w:lang w:val="en-US"/>
        </w:rPr>
        <w:t>, and the expected involvement in terms of duration and percen</w:t>
      </w:r>
      <w:r>
        <w:rPr>
          <w:rFonts w:ascii="Verdana" w:hAnsi="Verdana"/>
          <w:bCs/>
          <w:color w:val="000000"/>
          <w:sz w:val="17"/>
          <w:lang w:val="en-US"/>
        </w:rPr>
        <w:t>tage of participation</w:t>
      </w:r>
      <w:r w:rsidRPr="004F7E73">
        <w:rPr>
          <w:rFonts w:ascii="Verdana" w:hAnsi="Verdana"/>
          <w:bCs/>
          <w:color w:val="000000"/>
          <w:sz w:val="17"/>
          <w:lang w:val="en-US"/>
        </w:rPr>
        <w:t xml:space="preserve">. </w:t>
      </w:r>
    </w:p>
    <w:p w14:paraId="39E21F38" w14:textId="77777777" w:rsidR="004F7E73" w:rsidRDefault="004F7E73" w:rsidP="004F7E73">
      <w:pPr>
        <w:spacing w:line="260" w:lineRule="exact"/>
        <w:rPr>
          <w:rFonts w:ascii="Verdana" w:hAnsi="Verdana"/>
          <w:b/>
          <w:bCs/>
          <w:color w:val="000000"/>
          <w:sz w:val="17"/>
          <w:lang w:val="en-US"/>
        </w:rPr>
      </w:pPr>
    </w:p>
    <w:p w14:paraId="32D47D23" w14:textId="77777777" w:rsidR="004F7E73" w:rsidRPr="004F7E73" w:rsidRDefault="00B33658" w:rsidP="004F7E73">
      <w:pPr>
        <w:spacing w:line="260" w:lineRule="exact"/>
        <w:rPr>
          <w:rFonts w:ascii="Verdana" w:hAnsi="Verdana"/>
          <w:color w:val="000000"/>
          <w:sz w:val="17"/>
          <w:lang w:val="en-US"/>
        </w:rPr>
      </w:pPr>
      <w:r>
        <w:rPr>
          <w:rFonts w:ascii="Verdana" w:hAnsi="Verdana"/>
          <w:b/>
          <w:bCs/>
          <w:color w:val="000000"/>
          <w:sz w:val="17"/>
          <w:lang w:val="en-US"/>
        </w:rPr>
        <w:t>8</w:t>
      </w:r>
      <w:r w:rsidR="004F7E73" w:rsidRPr="004F7E73">
        <w:rPr>
          <w:rFonts w:ascii="Verdana" w:hAnsi="Verdana"/>
          <w:b/>
          <w:bCs/>
          <w:color w:val="000000"/>
          <w:sz w:val="17"/>
          <w:lang w:val="en-US"/>
        </w:rPr>
        <w:t xml:space="preserve">. References </w:t>
      </w:r>
    </w:p>
    <w:p w14:paraId="1CD180BB" w14:textId="77777777" w:rsidR="00F42DFA" w:rsidRDefault="004F7E73" w:rsidP="005A767F">
      <w:pPr>
        <w:spacing w:line="260" w:lineRule="exact"/>
        <w:rPr>
          <w:rFonts w:ascii="Verdana" w:hAnsi="Verdana"/>
          <w:color w:val="000000"/>
          <w:sz w:val="17"/>
          <w:lang w:val="en-US"/>
        </w:rPr>
      </w:pPr>
      <w:r w:rsidRPr="004F7E73">
        <w:rPr>
          <w:rFonts w:ascii="Verdana" w:hAnsi="Verdana"/>
          <w:color w:val="000000"/>
          <w:sz w:val="17"/>
          <w:lang w:val="en-US"/>
        </w:rPr>
        <w:t>List of references cited in the proposal, with full bibliographic details.</w:t>
      </w:r>
    </w:p>
    <w:p w14:paraId="7255F491" w14:textId="77777777" w:rsidR="009A738F" w:rsidRDefault="009A738F" w:rsidP="005A767F">
      <w:pPr>
        <w:spacing w:line="260" w:lineRule="exact"/>
        <w:rPr>
          <w:rFonts w:ascii="Verdana" w:hAnsi="Verdana"/>
          <w:color w:val="000000"/>
          <w:sz w:val="17"/>
          <w:lang w:val="en-US"/>
        </w:rPr>
      </w:pPr>
    </w:p>
    <w:p w14:paraId="66944D7E" w14:textId="77777777" w:rsidR="009A738F" w:rsidRDefault="009A738F" w:rsidP="005A767F">
      <w:pPr>
        <w:spacing w:line="260" w:lineRule="exact"/>
        <w:rPr>
          <w:rFonts w:ascii="Verdana" w:hAnsi="Verdana"/>
          <w:color w:val="000000"/>
          <w:sz w:val="17"/>
          <w:lang w:val="en-US"/>
        </w:rPr>
      </w:pPr>
    </w:p>
    <w:p w14:paraId="638F9811" w14:textId="0A629D00" w:rsidR="00F43222" w:rsidRDefault="00F43222">
      <w:pPr>
        <w:widowControl/>
        <w:overflowPunct/>
        <w:autoSpaceDE/>
        <w:autoSpaceDN/>
        <w:adjustRightInd/>
        <w:textAlignment w:val="auto"/>
        <w:rPr>
          <w:rFonts w:ascii="Verdana" w:hAnsi="Verdana"/>
          <w:color w:val="000000"/>
          <w:sz w:val="17"/>
          <w:lang w:val="en-US"/>
        </w:rPr>
      </w:pPr>
      <w:r>
        <w:rPr>
          <w:rFonts w:ascii="Verdana" w:hAnsi="Verdana"/>
          <w:color w:val="000000"/>
          <w:sz w:val="17"/>
          <w:lang w:val="en-US"/>
        </w:rPr>
        <w:br w:type="page"/>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2"/>
      </w:tblGrid>
      <w:tr w:rsidR="001A75A0" w14:paraId="554BD13D" w14:textId="77777777" w:rsidTr="00194DE5">
        <w:tc>
          <w:tcPr>
            <w:tcW w:w="9072" w:type="dxa"/>
            <w:tcBorders>
              <w:top w:val="single" w:sz="6" w:space="0" w:color="auto"/>
              <w:left w:val="single" w:sz="6" w:space="0" w:color="auto"/>
              <w:bottom w:val="single" w:sz="6" w:space="0" w:color="auto"/>
              <w:right w:val="single" w:sz="6" w:space="0" w:color="auto"/>
            </w:tcBorders>
            <w:shd w:val="pct60" w:color="auto" w:fill="auto"/>
          </w:tcPr>
          <w:p w14:paraId="16C9C308" w14:textId="77777777" w:rsidR="001A75A0" w:rsidRPr="001A75A0" w:rsidRDefault="001A75A0" w:rsidP="00B521DE">
            <w:pPr>
              <w:spacing w:line="260" w:lineRule="exact"/>
              <w:rPr>
                <w:rFonts w:ascii="Verdana" w:hAnsi="Verdana"/>
                <w:b/>
                <w:caps/>
                <w:color w:val="FFFFFF"/>
                <w:sz w:val="17"/>
                <w:lang w:val="en-GB"/>
              </w:rPr>
            </w:pPr>
            <w:r>
              <w:rPr>
                <w:rFonts w:ascii="Verdana" w:hAnsi="Verdana"/>
                <w:b/>
                <w:caps/>
                <w:color w:val="FFFFFF"/>
                <w:sz w:val="17"/>
                <w:lang w:val="en-GB"/>
              </w:rPr>
              <w:lastRenderedPageBreak/>
              <w:t>ADMINISTRATIVE DETAILS</w:t>
            </w:r>
          </w:p>
        </w:tc>
      </w:tr>
    </w:tbl>
    <w:p w14:paraId="58A6E800" w14:textId="77777777" w:rsidR="00F6240E" w:rsidRDefault="00F6240E" w:rsidP="00B521DE">
      <w:pPr>
        <w:widowControl/>
        <w:spacing w:line="260" w:lineRule="exact"/>
        <w:rPr>
          <w:rFonts w:ascii="Verdana" w:hAnsi="Verdana"/>
          <w:sz w:val="17"/>
          <w:lang w:val="fr-FR"/>
        </w:rPr>
      </w:pPr>
    </w:p>
    <w:p w14:paraId="161F35D9" w14:textId="77777777" w:rsidR="00F6240E" w:rsidRDefault="00B33658" w:rsidP="00B521DE">
      <w:pPr>
        <w:widowControl/>
        <w:spacing w:line="260" w:lineRule="exact"/>
        <w:rPr>
          <w:rFonts w:ascii="Verdana" w:hAnsi="Verdana"/>
          <w:sz w:val="17"/>
          <w:lang w:val="en-GB"/>
        </w:rPr>
      </w:pPr>
      <w:r>
        <w:rPr>
          <w:rFonts w:ascii="Verdana" w:hAnsi="Verdana"/>
          <w:b/>
          <w:sz w:val="17"/>
          <w:lang w:val="en-GB"/>
        </w:rPr>
        <w:t>9</w:t>
      </w:r>
      <w:r w:rsidR="00F6240E">
        <w:rPr>
          <w:rFonts w:ascii="Verdana" w:hAnsi="Verdana"/>
          <w:b/>
          <w:sz w:val="17"/>
          <w:lang w:val="en-GB"/>
        </w:rPr>
        <w:t xml:space="preserve">. </w:t>
      </w:r>
      <w:r w:rsidR="009777DC">
        <w:rPr>
          <w:rFonts w:ascii="Verdana" w:hAnsi="Verdana"/>
          <w:b/>
          <w:sz w:val="17"/>
          <w:lang w:val="en-GB"/>
        </w:rPr>
        <w:t>R</w:t>
      </w:r>
      <w:r w:rsidR="00F6240E">
        <w:rPr>
          <w:rFonts w:ascii="Verdana" w:hAnsi="Verdana"/>
          <w:b/>
          <w:sz w:val="17"/>
          <w:lang w:val="en-GB"/>
        </w:rPr>
        <w:t>equested funding within the total budget</w:t>
      </w:r>
    </w:p>
    <w:p w14:paraId="10D38D8E" w14:textId="00B2A700" w:rsidR="006D08AC" w:rsidRPr="00EE1908" w:rsidRDefault="006D08AC" w:rsidP="006D08AC">
      <w:pPr>
        <w:spacing w:line="260" w:lineRule="exact"/>
        <w:rPr>
          <w:rFonts w:ascii="Verdana" w:hAnsi="Verdana"/>
          <w:sz w:val="17"/>
          <w:lang w:val="en-GB"/>
        </w:rPr>
      </w:pPr>
      <w:r>
        <w:rPr>
          <w:rFonts w:ascii="Verdana" w:hAnsi="Verdana"/>
          <w:sz w:val="17"/>
          <w:lang w:val="en-GB"/>
        </w:rPr>
        <w:t xml:space="preserve">The budget must comprise the requested budget for personnel, equipment, software, travel, and other costs. </w:t>
      </w:r>
      <w:proofErr w:type="spellStart"/>
      <w:r>
        <w:rPr>
          <w:rFonts w:ascii="Verdana" w:hAnsi="Verdana"/>
          <w:sz w:val="17"/>
          <w:lang w:val="en-GB"/>
        </w:rPr>
        <w:t>NLeSC</w:t>
      </w:r>
      <w:proofErr w:type="spellEnd"/>
      <w:r>
        <w:rPr>
          <w:rFonts w:ascii="Verdana" w:hAnsi="Verdana"/>
          <w:sz w:val="17"/>
          <w:lang w:val="en-GB"/>
        </w:rPr>
        <w:t xml:space="preserve"> personnel employed is indicated in FTE. All costs must be justified. </w:t>
      </w:r>
      <w:r w:rsidRPr="00E81BCB">
        <w:rPr>
          <w:rFonts w:ascii="Verdana" w:hAnsi="Verdana"/>
          <w:sz w:val="17"/>
          <w:lang w:val="en-GB"/>
        </w:rPr>
        <w:t xml:space="preserve">Equipment and software with a purchase price of less than </w:t>
      </w:r>
      <w:r w:rsidRPr="00E81BCB">
        <w:rPr>
          <w:rFonts w:ascii="Verdana" w:hAnsi="Verdana"/>
          <w:sz w:val="17"/>
          <w:szCs w:val="24"/>
          <w:lang w:val="en-US"/>
        </w:rPr>
        <w:t>€5,000 form</w:t>
      </w:r>
      <w:r>
        <w:rPr>
          <w:rFonts w:ascii="Verdana" w:hAnsi="Verdana"/>
          <w:sz w:val="17"/>
          <w:szCs w:val="24"/>
          <w:lang w:val="en-US"/>
        </w:rPr>
        <w:t>s</w:t>
      </w:r>
      <w:r w:rsidRPr="00E81BCB">
        <w:rPr>
          <w:rFonts w:ascii="Verdana" w:hAnsi="Verdana"/>
          <w:sz w:val="17"/>
          <w:szCs w:val="24"/>
          <w:lang w:val="en-US"/>
        </w:rPr>
        <w:t xml:space="preserve"> part of the research institute’s standard infrastructure and is </w:t>
      </w:r>
      <w:r>
        <w:rPr>
          <w:rFonts w:ascii="Verdana" w:hAnsi="Verdana"/>
          <w:sz w:val="17"/>
          <w:szCs w:val="24"/>
          <w:lang w:val="en-US"/>
        </w:rPr>
        <w:t xml:space="preserve">not eligible for funding. </w:t>
      </w:r>
      <w:r w:rsidRPr="00E81BCB">
        <w:rPr>
          <w:rFonts w:ascii="Verdana" w:hAnsi="Verdana"/>
          <w:sz w:val="17"/>
          <w:szCs w:val="24"/>
          <w:lang w:val="en-US"/>
        </w:rPr>
        <w:t xml:space="preserve">Travel expenses of </w:t>
      </w:r>
      <w:proofErr w:type="spellStart"/>
      <w:r w:rsidRPr="00E81BCB">
        <w:rPr>
          <w:rFonts w:ascii="Verdana" w:hAnsi="Verdana"/>
          <w:sz w:val="17"/>
          <w:szCs w:val="24"/>
          <w:lang w:val="en-US"/>
        </w:rPr>
        <w:t>NLeSC</w:t>
      </w:r>
      <w:proofErr w:type="spellEnd"/>
      <w:r w:rsidRPr="00E81BCB">
        <w:rPr>
          <w:rFonts w:ascii="Verdana" w:hAnsi="Verdana"/>
          <w:sz w:val="17"/>
          <w:szCs w:val="24"/>
          <w:lang w:val="en-US"/>
        </w:rPr>
        <w:t xml:space="preserve"> personnel need not be specified</w:t>
      </w:r>
      <w:r w:rsidRPr="00F74828">
        <w:rPr>
          <w:rFonts w:ascii="Verdana" w:hAnsi="Verdana"/>
          <w:sz w:val="17"/>
          <w:szCs w:val="17"/>
          <w:lang w:val="en-US"/>
        </w:rPr>
        <w:t xml:space="preserve">. </w:t>
      </w:r>
      <w:r>
        <w:rPr>
          <w:rFonts w:ascii="Verdana" w:hAnsi="Verdana"/>
          <w:sz w:val="17"/>
          <w:lang w:val="en-GB"/>
        </w:rPr>
        <w:t xml:space="preserve">In this pre-proposal the budget can be indicative.  </w:t>
      </w:r>
    </w:p>
    <w:p w14:paraId="1EEA3C75" w14:textId="77777777" w:rsidR="006D08AC" w:rsidRDefault="006D08AC" w:rsidP="006D08AC">
      <w:pPr>
        <w:pStyle w:val="Opsommen"/>
        <w:numPr>
          <w:ilvl w:val="0"/>
          <w:numId w:val="0"/>
        </w:numPr>
        <w:tabs>
          <w:tab w:val="right" w:pos="8500"/>
        </w:tabs>
        <w:rPr>
          <w:lang w:val="en-GB"/>
        </w:rPr>
      </w:pPr>
    </w:p>
    <w:tbl>
      <w:tblPr>
        <w:tblStyle w:val="TableGrid"/>
        <w:tblW w:w="0" w:type="auto"/>
        <w:tblInd w:w="108" w:type="dxa"/>
        <w:tblLook w:val="04A0" w:firstRow="1" w:lastRow="0" w:firstColumn="1" w:lastColumn="0" w:noHBand="0" w:noVBand="1"/>
      </w:tblPr>
      <w:tblGrid>
        <w:gridCol w:w="426"/>
        <w:gridCol w:w="4436"/>
        <w:gridCol w:w="1434"/>
      </w:tblGrid>
      <w:tr w:rsidR="00B67BBA" w:rsidRPr="005F3522" w14:paraId="07F3F2C8" w14:textId="77777777" w:rsidTr="003E1719">
        <w:trPr>
          <w:trHeight w:val="732"/>
        </w:trPr>
        <w:tc>
          <w:tcPr>
            <w:tcW w:w="426" w:type="dxa"/>
            <w:tcBorders>
              <w:bottom w:val="single" w:sz="4" w:space="0" w:color="auto"/>
            </w:tcBorders>
          </w:tcPr>
          <w:p w14:paraId="09845748" w14:textId="77B4B397" w:rsidR="00B67BBA" w:rsidRPr="005F3522" w:rsidRDefault="00B67BBA" w:rsidP="000E0C17">
            <w:pPr>
              <w:tabs>
                <w:tab w:val="left" w:pos="0"/>
                <w:tab w:val="left" w:pos="284"/>
              </w:tabs>
              <w:rPr>
                <w:rFonts w:ascii="Verdana" w:eastAsia="Verdana" w:hAnsi="Verdana" w:cs="Verdana"/>
                <w:sz w:val="17"/>
                <w:szCs w:val="17"/>
              </w:rPr>
            </w:pPr>
            <w:r w:rsidRPr="005F3522">
              <w:rPr>
                <w:rFonts w:ascii="Verdana" w:eastAsia="Verdana" w:hAnsi="Verdana" w:cs="Verdana"/>
                <w:sz w:val="17"/>
                <w:szCs w:val="17"/>
              </w:rPr>
              <w:t>a.</w:t>
            </w:r>
          </w:p>
        </w:tc>
        <w:tc>
          <w:tcPr>
            <w:tcW w:w="4436" w:type="dxa"/>
            <w:tcBorders>
              <w:bottom w:val="single" w:sz="4" w:space="0" w:color="auto"/>
            </w:tcBorders>
          </w:tcPr>
          <w:p w14:paraId="7D6580C8" w14:textId="77777777" w:rsidR="00B67BBA" w:rsidRPr="005F3522" w:rsidRDefault="00B67BBA" w:rsidP="000E0C17">
            <w:pPr>
              <w:tabs>
                <w:tab w:val="left" w:pos="0"/>
                <w:tab w:val="left" w:pos="284"/>
              </w:tabs>
              <w:rPr>
                <w:rFonts w:ascii="Verdana" w:eastAsia="Verdana" w:hAnsi="Verdana" w:cs="Verdana"/>
                <w:sz w:val="17"/>
                <w:szCs w:val="17"/>
                <w:lang w:val="en-US"/>
              </w:rPr>
            </w:pPr>
            <w:r w:rsidRPr="005F3522">
              <w:rPr>
                <w:rFonts w:ascii="Verdana" w:eastAsia="Verdana" w:hAnsi="Verdana" w:cs="Verdana"/>
                <w:sz w:val="17"/>
                <w:szCs w:val="17"/>
                <w:lang w:val="en-US"/>
              </w:rPr>
              <w:t>eScience Center Research Engineer</w:t>
            </w:r>
          </w:p>
        </w:tc>
        <w:tc>
          <w:tcPr>
            <w:tcW w:w="1434" w:type="dxa"/>
            <w:tcBorders>
              <w:bottom w:val="single" w:sz="4" w:space="0" w:color="auto"/>
            </w:tcBorders>
          </w:tcPr>
          <w:p w14:paraId="351529DE" w14:textId="286440AD" w:rsidR="00B67BBA" w:rsidRPr="005F3522" w:rsidRDefault="00E7386B" w:rsidP="000E0C17">
            <w:pPr>
              <w:tabs>
                <w:tab w:val="left" w:pos="0"/>
                <w:tab w:val="left" w:pos="284"/>
              </w:tabs>
              <w:rPr>
                <w:rFonts w:ascii="Verdana" w:eastAsia="Verdana" w:hAnsi="Verdana" w:cs="Verdana"/>
                <w:sz w:val="17"/>
                <w:szCs w:val="17"/>
                <w:lang w:val="en-US"/>
              </w:rPr>
            </w:pPr>
            <w:commentRangeStart w:id="26"/>
            <w:r w:rsidRPr="005F3522">
              <w:rPr>
                <w:rFonts w:ascii="Verdana" w:eastAsia="Verdana" w:hAnsi="Verdana" w:cs="Verdana"/>
                <w:sz w:val="17"/>
                <w:szCs w:val="17"/>
                <w:lang w:val="en-US"/>
              </w:rPr>
              <w:t>FTE</w:t>
            </w:r>
            <w:commentRangeEnd w:id="26"/>
            <w:r w:rsidR="009F3E54">
              <w:rPr>
                <w:rStyle w:val="CommentReference"/>
              </w:rPr>
              <w:commentReference w:id="26"/>
            </w:r>
          </w:p>
        </w:tc>
      </w:tr>
      <w:tr w:rsidR="00B67BBA" w:rsidRPr="00E63B86" w14:paraId="5CD96C08" w14:textId="77777777" w:rsidTr="003E1719">
        <w:trPr>
          <w:trHeight w:val="732"/>
        </w:trPr>
        <w:tc>
          <w:tcPr>
            <w:tcW w:w="426" w:type="dxa"/>
            <w:vMerge w:val="restart"/>
            <w:tcBorders>
              <w:bottom w:val="single" w:sz="4" w:space="0" w:color="auto"/>
            </w:tcBorders>
          </w:tcPr>
          <w:p w14:paraId="05E420DD" w14:textId="60BD67FD" w:rsidR="00B67BBA" w:rsidRPr="005F3522" w:rsidRDefault="00B67BBA" w:rsidP="000E0C17">
            <w:pPr>
              <w:tabs>
                <w:tab w:val="left" w:pos="0"/>
                <w:tab w:val="left" w:pos="284"/>
              </w:tabs>
              <w:rPr>
                <w:rFonts w:ascii="Verdana" w:eastAsia="Verdana" w:hAnsi="Verdana" w:cs="Verdana"/>
                <w:sz w:val="17"/>
                <w:szCs w:val="17"/>
              </w:rPr>
            </w:pPr>
            <w:r w:rsidRPr="005F3522">
              <w:rPr>
                <w:rFonts w:ascii="Verdana" w:eastAsia="Verdana" w:hAnsi="Verdana" w:cs="Verdana"/>
                <w:sz w:val="17"/>
                <w:szCs w:val="17"/>
              </w:rPr>
              <w:t>b.</w:t>
            </w:r>
          </w:p>
        </w:tc>
        <w:tc>
          <w:tcPr>
            <w:tcW w:w="5870" w:type="dxa"/>
            <w:gridSpan w:val="2"/>
            <w:tcBorders>
              <w:bottom w:val="single" w:sz="4" w:space="0" w:color="auto"/>
            </w:tcBorders>
          </w:tcPr>
          <w:p w14:paraId="1BCD822C" w14:textId="743A5C29" w:rsidR="00B67BBA" w:rsidRPr="005F3522" w:rsidRDefault="0041274E" w:rsidP="000E0C17">
            <w:pPr>
              <w:tabs>
                <w:tab w:val="left" w:pos="0"/>
                <w:tab w:val="left" w:pos="284"/>
              </w:tabs>
              <w:rPr>
                <w:rFonts w:ascii="Verdana" w:eastAsia="Verdana" w:hAnsi="Verdana" w:cs="Verdana"/>
                <w:sz w:val="17"/>
                <w:szCs w:val="17"/>
                <w:lang w:val="en-US"/>
              </w:rPr>
            </w:pPr>
            <w:r w:rsidRPr="005F3522">
              <w:rPr>
                <w:rFonts w:ascii="Verdana" w:eastAsia="Verdana" w:hAnsi="Verdana" w:cs="Verdana"/>
                <w:sz w:val="17"/>
                <w:szCs w:val="17"/>
                <w:lang w:val="en-US"/>
              </w:rPr>
              <w:t>Appointment</w:t>
            </w:r>
            <w:r w:rsidR="00B67BBA" w:rsidRPr="005F3522">
              <w:rPr>
                <w:rFonts w:ascii="Verdana" w:eastAsia="Verdana" w:hAnsi="Verdana" w:cs="Verdana"/>
                <w:sz w:val="17"/>
                <w:szCs w:val="17"/>
                <w:lang w:val="en-US"/>
              </w:rPr>
              <w:t xml:space="preserve"> of local </w:t>
            </w:r>
            <w:r w:rsidR="00B67BBA" w:rsidRPr="005F3522">
              <w:rPr>
                <w:rFonts w:ascii="Verdana" w:eastAsia="Verdana" w:hAnsi="Verdana" w:cs="Verdana"/>
                <w:spacing w:val="-1"/>
                <w:sz w:val="17"/>
                <w:szCs w:val="17"/>
                <w:lang w:val="en-US"/>
              </w:rPr>
              <w:t>re</w:t>
            </w:r>
            <w:r w:rsidR="00B67BBA" w:rsidRPr="005F3522">
              <w:rPr>
                <w:rFonts w:ascii="Verdana" w:eastAsia="Verdana" w:hAnsi="Verdana" w:cs="Verdana"/>
                <w:sz w:val="17"/>
                <w:szCs w:val="17"/>
                <w:lang w:val="en-US"/>
              </w:rPr>
              <w:t>s</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z w:val="17"/>
                <w:szCs w:val="17"/>
                <w:lang w:val="en-US"/>
              </w:rPr>
              <w:t>a</w:t>
            </w:r>
            <w:r w:rsidR="00B67BBA" w:rsidRPr="005F3522">
              <w:rPr>
                <w:rFonts w:ascii="Verdana" w:eastAsia="Verdana" w:hAnsi="Verdana" w:cs="Verdana"/>
                <w:spacing w:val="-1"/>
                <w:sz w:val="17"/>
                <w:szCs w:val="17"/>
                <w:lang w:val="en-US"/>
              </w:rPr>
              <w:t>r</w:t>
            </w:r>
            <w:r w:rsidR="00B67BBA" w:rsidRPr="005F3522">
              <w:rPr>
                <w:rFonts w:ascii="Verdana" w:eastAsia="Verdana" w:hAnsi="Verdana" w:cs="Verdana"/>
                <w:sz w:val="17"/>
                <w:szCs w:val="17"/>
                <w:lang w:val="en-US"/>
              </w:rPr>
              <w:t>ch</w:t>
            </w:r>
            <w:r w:rsidR="00B67BBA" w:rsidRPr="005F3522">
              <w:rPr>
                <w:rFonts w:ascii="Verdana" w:eastAsia="Verdana" w:hAnsi="Verdana" w:cs="Verdana"/>
                <w:spacing w:val="-3"/>
                <w:sz w:val="17"/>
                <w:szCs w:val="17"/>
                <w:lang w:val="en-US"/>
              </w:rPr>
              <w:t xml:space="preserve"> </w:t>
            </w:r>
            <w:r w:rsidR="00B67BBA" w:rsidRPr="005F3522">
              <w:rPr>
                <w:rFonts w:ascii="Verdana" w:eastAsia="Verdana" w:hAnsi="Verdana" w:cs="Verdana"/>
                <w:spacing w:val="-1"/>
                <w:sz w:val="17"/>
                <w:szCs w:val="17"/>
                <w:lang w:val="en-US"/>
              </w:rPr>
              <w:t>per</w:t>
            </w:r>
            <w:r w:rsidR="00B67BBA" w:rsidRPr="005F3522">
              <w:rPr>
                <w:rFonts w:ascii="Verdana" w:eastAsia="Verdana" w:hAnsi="Verdana" w:cs="Verdana"/>
                <w:sz w:val="17"/>
                <w:szCs w:val="17"/>
                <w:lang w:val="en-US"/>
              </w:rPr>
              <w:t>sonn</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z w:val="17"/>
                <w:szCs w:val="17"/>
                <w:lang w:val="en-US"/>
              </w:rPr>
              <w:t>l</w:t>
            </w:r>
          </w:p>
          <w:p w14:paraId="36079B31" w14:textId="77777777" w:rsidR="00B67BBA" w:rsidRPr="005F3522" w:rsidRDefault="00B67BBA" w:rsidP="000E0C17">
            <w:pPr>
              <w:tabs>
                <w:tab w:val="left" w:pos="0"/>
                <w:tab w:val="left" w:pos="284"/>
              </w:tabs>
              <w:spacing w:line="276" w:lineRule="auto"/>
              <w:rPr>
                <w:rFonts w:ascii="Verdana" w:eastAsia="Verdana" w:hAnsi="Verdana" w:cs="Verdana"/>
                <w:sz w:val="17"/>
                <w:szCs w:val="17"/>
                <w:lang w:val="en-US"/>
              </w:rPr>
            </w:pPr>
            <w:r w:rsidRPr="005F3522">
              <w:rPr>
                <w:rFonts w:ascii="Verdana" w:eastAsia="Verdana" w:hAnsi="Verdana" w:cs="Verdana"/>
                <w:spacing w:val="-1"/>
                <w:sz w:val="17"/>
                <w:szCs w:val="17"/>
                <w:lang w:val="en-US"/>
              </w:rPr>
              <w:t>State only the research positions; NWO will enter the appropriate</w:t>
            </w:r>
            <w:r w:rsidRPr="005F3522">
              <w:rPr>
                <w:rFonts w:ascii="Verdana" w:eastAsia="Verdana" w:hAnsi="Verdana" w:cs="Verdana"/>
                <w:spacing w:val="-12"/>
                <w:sz w:val="17"/>
                <w:szCs w:val="17"/>
                <w:lang w:val="en-US"/>
              </w:rPr>
              <w:t xml:space="preserve"> </w:t>
            </w:r>
            <w:r w:rsidRPr="005F3522">
              <w:rPr>
                <w:rFonts w:ascii="Verdana" w:eastAsia="Verdana" w:hAnsi="Verdana" w:cs="Verdana"/>
                <w:sz w:val="17"/>
                <w:szCs w:val="17"/>
                <w:lang w:val="en-US"/>
              </w:rPr>
              <w:t>am</w:t>
            </w:r>
            <w:r w:rsidRPr="005F3522">
              <w:rPr>
                <w:rFonts w:ascii="Verdana" w:eastAsia="Verdana" w:hAnsi="Verdana" w:cs="Verdana"/>
                <w:spacing w:val="-1"/>
                <w:sz w:val="17"/>
                <w:szCs w:val="17"/>
                <w:lang w:val="en-US"/>
              </w:rPr>
              <w:t>o</w:t>
            </w:r>
            <w:r w:rsidRPr="005F3522">
              <w:rPr>
                <w:rFonts w:ascii="Verdana" w:eastAsia="Verdana" w:hAnsi="Verdana" w:cs="Verdana"/>
                <w:sz w:val="17"/>
                <w:szCs w:val="17"/>
                <w:lang w:val="en-US"/>
              </w:rPr>
              <w:t>u</w:t>
            </w:r>
            <w:r w:rsidRPr="005F3522">
              <w:rPr>
                <w:rFonts w:ascii="Verdana" w:eastAsia="Verdana" w:hAnsi="Verdana" w:cs="Verdana"/>
                <w:spacing w:val="-2"/>
                <w:sz w:val="17"/>
                <w:szCs w:val="17"/>
                <w:lang w:val="en-US"/>
              </w:rPr>
              <w:t>n</w:t>
            </w:r>
            <w:r w:rsidRPr="005F3522">
              <w:rPr>
                <w:rFonts w:ascii="Verdana" w:eastAsia="Verdana" w:hAnsi="Verdana" w:cs="Verdana"/>
                <w:sz w:val="17"/>
                <w:szCs w:val="17"/>
                <w:lang w:val="en-US"/>
              </w:rPr>
              <w:t>t.</w:t>
            </w:r>
          </w:p>
        </w:tc>
      </w:tr>
      <w:tr w:rsidR="00B67BBA" w:rsidRPr="005F3522" w14:paraId="1860F61E" w14:textId="77777777" w:rsidTr="003E1719">
        <w:tc>
          <w:tcPr>
            <w:tcW w:w="426" w:type="dxa"/>
            <w:vMerge/>
          </w:tcPr>
          <w:p w14:paraId="1C1268D1" w14:textId="77777777" w:rsidR="00B67BBA" w:rsidRPr="005F3522" w:rsidRDefault="00B67BBA" w:rsidP="000E0C17">
            <w:pPr>
              <w:tabs>
                <w:tab w:val="left" w:pos="0"/>
                <w:tab w:val="left" w:pos="284"/>
              </w:tabs>
              <w:spacing w:line="276" w:lineRule="auto"/>
              <w:rPr>
                <w:rFonts w:ascii="Verdana" w:eastAsia="Verdana" w:hAnsi="Verdana" w:cs="Verdana"/>
                <w:spacing w:val="-1"/>
                <w:sz w:val="17"/>
                <w:szCs w:val="17"/>
                <w:lang w:val="en-US"/>
              </w:rPr>
            </w:pPr>
          </w:p>
        </w:tc>
        <w:tc>
          <w:tcPr>
            <w:tcW w:w="4436" w:type="dxa"/>
          </w:tcPr>
          <w:p w14:paraId="094BE1B6" w14:textId="77777777" w:rsidR="00B67BBA" w:rsidRPr="005F3522" w:rsidRDefault="00B67BBA" w:rsidP="000E0C17">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 xml:space="preserve">PhD 4 </w:t>
            </w:r>
            <w:r w:rsidRPr="0041274E">
              <w:rPr>
                <w:rFonts w:ascii="Verdana" w:eastAsia="Verdana" w:hAnsi="Verdana" w:cs="Verdana"/>
                <w:spacing w:val="-1"/>
                <w:sz w:val="17"/>
                <w:szCs w:val="17"/>
                <w:lang w:val="en-GB"/>
              </w:rPr>
              <w:t>years</w:t>
            </w:r>
          </w:p>
        </w:tc>
        <w:tc>
          <w:tcPr>
            <w:tcW w:w="1434" w:type="dxa"/>
          </w:tcPr>
          <w:p w14:paraId="3F1EB70B" w14:textId="38D43F25" w:rsidR="00B67BBA" w:rsidRPr="005F3522" w:rsidRDefault="00E46C98" w:rsidP="000E0C17">
            <w:pPr>
              <w:tabs>
                <w:tab w:val="left" w:pos="0"/>
                <w:tab w:val="left" w:pos="284"/>
              </w:tabs>
              <w:spacing w:line="276" w:lineRule="auto"/>
              <w:rPr>
                <w:rFonts w:ascii="Verdana" w:eastAsia="Verdana" w:hAnsi="Verdana" w:cs="Verdana"/>
                <w:spacing w:val="-1"/>
                <w:sz w:val="17"/>
                <w:szCs w:val="17"/>
              </w:rPr>
            </w:pPr>
            <w:r>
              <w:rPr>
                <w:rFonts w:ascii="Verdana" w:eastAsia="Verdana" w:hAnsi="Verdana" w:cs="Verdana"/>
                <w:spacing w:val="-1"/>
                <w:sz w:val="17"/>
                <w:szCs w:val="17"/>
              </w:rPr>
              <w:t>0</w:t>
            </w:r>
          </w:p>
        </w:tc>
      </w:tr>
      <w:tr w:rsidR="00B67BBA" w:rsidRPr="005F3522" w14:paraId="4098312A" w14:textId="77777777" w:rsidTr="003E1719">
        <w:tc>
          <w:tcPr>
            <w:tcW w:w="426" w:type="dxa"/>
            <w:vMerge/>
          </w:tcPr>
          <w:p w14:paraId="5ACE9D8F" w14:textId="77777777" w:rsidR="00B67BBA" w:rsidRPr="005F3522" w:rsidRDefault="00B67BBA" w:rsidP="000E0C17">
            <w:pPr>
              <w:tabs>
                <w:tab w:val="left" w:pos="0"/>
                <w:tab w:val="left" w:pos="284"/>
              </w:tabs>
              <w:spacing w:line="276" w:lineRule="auto"/>
              <w:rPr>
                <w:rFonts w:ascii="Verdana" w:eastAsia="Verdana" w:hAnsi="Verdana" w:cs="Verdana"/>
                <w:spacing w:val="-1"/>
                <w:sz w:val="17"/>
                <w:szCs w:val="17"/>
              </w:rPr>
            </w:pPr>
          </w:p>
        </w:tc>
        <w:tc>
          <w:tcPr>
            <w:tcW w:w="4436" w:type="dxa"/>
          </w:tcPr>
          <w:p w14:paraId="437F6DC9" w14:textId="41757E1B" w:rsidR="00B67BBA" w:rsidRPr="005F3522" w:rsidRDefault="0041274E" w:rsidP="000E0C17">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Postdoc</w:t>
            </w:r>
            <w:r w:rsidR="00B67BBA" w:rsidRPr="005F3522">
              <w:rPr>
                <w:rFonts w:ascii="Verdana" w:eastAsia="Verdana" w:hAnsi="Verdana" w:cs="Verdana"/>
                <w:spacing w:val="-1"/>
                <w:sz w:val="17"/>
                <w:szCs w:val="17"/>
              </w:rPr>
              <w:t xml:space="preserve"> 3 </w:t>
            </w:r>
            <w:r w:rsidR="00B67BBA" w:rsidRPr="0041274E">
              <w:rPr>
                <w:rFonts w:ascii="Verdana" w:eastAsia="Verdana" w:hAnsi="Verdana" w:cs="Verdana"/>
                <w:spacing w:val="-1"/>
                <w:sz w:val="17"/>
                <w:szCs w:val="17"/>
                <w:lang w:val="en-GB"/>
              </w:rPr>
              <w:t>years</w:t>
            </w:r>
          </w:p>
        </w:tc>
        <w:tc>
          <w:tcPr>
            <w:tcW w:w="1434" w:type="dxa"/>
          </w:tcPr>
          <w:p w14:paraId="0AA39502" w14:textId="7B3802FE" w:rsidR="00B67BBA" w:rsidRPr="005F3522" w:rsidRDefault="00E46C98" w:rsidP="000E0C17">
            <w:pPr>
              <w:tabs>
                <w:tab w:val="left" w:pos="0"/>
                <w:tab w:val="left" w:pos="284"/>
              </w:tabs>
              <w:spacing w:line="276" w:lineRule="auto"/>
              <w:rPr>
                <w:rFonts w:ascii="Verdana" w:eastAsia="Verdana" w:hAnsi="Verdana" w:cs="Verdana"/>
                <w:spacing w:val="-1"/>
                <w:sz w:val="17"/>
                <w:szCs w:val="17"/>
              </w:rPr>
            </w:pPr>
            <w:r>
              <w:rPr>
                <w:rFonts w:ascii="Verdana" w:eastAsia="Verdana" w:hAnsi="Verdana" w:cs="Verdana"/>
                <w:spacing w:val="-1"/>
                <w:sz w:val="17"/>
                <w:szCs w:val="17"/>
              </w:rPr>
              <w:t>1</w:t>
            </w:r>
          </w:p>
        </w:tc>
      </w:tr>
      <w:tr w:rsidR="00B67BBA" w:rsidRPr="005F3522" w14:paraId="363687BF" w14:textId="77777777" w:rsidTr="003E1719">
        <w:tc>
          <w:tcPr>
            <w:tcW w:w="426" w:type="dxa"/>
            <w:vMerge/>
          </w:tcPr>
          <w:p w14:paraId="29A2DE05" w14:textId="77777777" w:rsidR="00B67BBA" w:rsidRPr="005F3522" w:rsidRDefault="00B67BBA" w:rsidP="000E0C17">
            <w:pPr>
              <w:tabs>
                <w:tab w:val="left" w:pos="0"/>
                <w:tab w:val="left" w:pos="284"/>
              </w:tabs>
              <w:spacing w:line="276" w:lineRule="auto"/>
              <w:rPr>
                <w:rFonts w:ascii="Verdana" w:eastAsia="Verdana" w:hAnsi="Verdana" w:cs="Verdana"/>
                <w:spacing w:val="-1"/>
                <w:sz w:val="17"/>
                <w:szCs w:val="17"/>
              </w:rPr>
            </w:pPr>
          </w:p>
        </w:tc>
        <w:tc>
          <w:tcPr>
            <w:tcW w:w="4436" w:type="dxa"/>
          </w:tcPr>
          <w:p w14:paraId="682C1D69" w14:textId="18224A41" w:rsidR="00B67BBA" w:rsidRPr="005F3522" w:rsidRDefault="0041274E" w:rsidP="000E0C17">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Postdoc</w:t>
            </w:r>
            <w:r w:rsidR="00B67BBA" w:rsidRPr="005F3522">
              <w:rPr>
                <w:rFonts w:ascii="Verdana" w:eastAsia="Verdana" w:hAnsi="Verdana" w:cs="Verdana"/>
                <w:spacing w:val="-1"/>
                <w:sz w:val="17"/>
                <w:szCs w:val="17"/>
              </w:rPr>
              <w:t xml:space="preserve"> 2 </w:t>
            </w:r>
            <w:r w:rsidR="00B67BBA" w:rsidRPr="0041274E">
              <w:rPr>
                <w:rFonts w:ascii="Verdana" w:eastAsia="Verdana" w:hAnsi="Verdana" w:cs="Verdana"/>
                <w:spacing w:val="-1"/>
                <w:sz w:val="17"/>
                <w:szCs w:val="17"/>
                <w:lang w:val="en-GB"/>
              </w:rPr>
              <w:t>years</w:t>
            </w:r>
          </w:p>
        </w:tc>
        <w:tc>
          <w:tcPr>
            <w:tcW w:w="1434" w:type="dxa"/>
          </w:tcPr>
          <w:p w14:paraId="7F713CCD" w14:textId="26CA6424" w:rsidR="00B67BBA" w:rsidRPr="005F3522" w:rsidRDefault="00E46C98" w:rsidP="000E0C17">
            <w:pPr>
              <w:tabs>
                <w:tab w:val="left" w:pos="0"/>
                <w:tab w:val="left" w:pos="284"/>
              </w:tabs>
              <w:spacing w:line="276" w:lineRule="auto"/>
              <w:rPr>
                <w:rFonts w:ascii="Verdana" w:eastAsia="Verdana" w:hAnsi="Verdana" w:cs="Verdana"/>
                <w:spacing w:val="-1"/>
                <w:sz w:val="17"/>
                <w:szCs w:val="17"/>
              </w:rPr>
            </w:pPr>
            <w:r>
              <w:rPr>
                <w:rFonts w:ascii="Verdana" w:eastAsia="Verdana" w:hAnsi="Verdana" w:cs="Verdana"/>
                <w:spacing w:val="-1"/>
                <w:sz w:val="17"/>
                <w:szCs w:val="17"/>
              </w:rPr>
              <w:t>0</w:t>
            </w:r>
          </w:p>
        </w:tc>
      </w:tr>
      <w:tr w:rsidR="00B67BBA" w:rsidRPr="005F3522" w14:paraId="061AB912" w14:textId="77777777" w:rsidTr="003E1719">
        <w:tc>
          <w:tcPr>
            <w:tcW w:w="426" w:type="dxa"/>
          </w:tcPr>
          <w:p w14:paraId="65028D37" w14:textId="5D4B4F91" w:rsidR="00B67BBA" w:rsidRPr="005F3522" w:rsidRDefault="00B67BBA" w:rsidP="000E0C17">
            <w:pPr>
              <w:tabs>
                <w:tab w:val="left" w:pos="0"/>
                <w:tab w:val="left" w:pos="284"/>
                <w:tab w:val="left" w:pos="2134"/>
              </w:tabs>
              <w:rPr>
                <w:rFonts w:ascii="Verdana" w:eastAsia="Verdana" w:hAnsi="Verdana" w:cs="Verdana"/>
                <w:sz w:val="17"/>
                <w:szCs w:val="17"/>
              </w:rPr>
            </w:pPr>
            <w:r w:rsidRPr="005F3522">
              <w:rPr>
                <w:rFonts w:ascii="Verdana" w:eastAsia="Verdana" w:hAnsi="Verdana" w:cs="Verdana"/>
                <w:sz w:val="17"/>
                <w:szCs w:val="17"/>
              </w:rPr>
              <w:t>c.</w:t>
            </w:r>
          </w:p>
        </w:tc>
        <w:tc>
          <w:tcPr>
            <w:tcW w:w="4436" w:type="dxa"/>
          </w:tcPr>
          <w:p w14:paraId="2DF06739" w14:textId="23621F93" w:rsidR="00B67BBA" w:rsidRPr="0041274E" w:rsidRDefault="0041274E" w:rsidP="000E0C17">
            <w:pPr>
              <w:tabs>
                <w:tab w:val="left" w:pos="0"/>
                <w:tab w:val="left" w:pos="284"/>
                <w:tab w:val="left" w:pos="2134"/>
              </w:tabs>
              <w:rPr>
                <w:rFonts w:ascii="Verdana" w:eastAsia="Verdana" w:hAnsi="Verdana" w:cs="Verdana"/>
                <w:sz w:val="17"/>
                <w:szCs w:val="17"/>
                <w:lang w:val="en-GB"/>
              </w:rPr>
            </w:pPr>
            <w:r w:rsidRPr="0041274E">
              <w:rPr>
                <w:rFonts w:ascii="Verdana" w:eastAsia="Verdana" w:hAnsi="Verdana" w:cs="Verdana"/>
                <w:sz w:val="17"/>
                <w:szCs w:val="17"/>
                <w:lang w:val="en-GB"/>
              </w:rPr>
              <w:t>Additional</w:t>
            </w:r>
            <w:r w:rsidR="00B67BBA" w:rsidRPr="0041274E">
              <w:rPr>
                <w:rFonts w:ascii="Verdana" w:eastAsia="Verdana" w:hAnsi="Verdana" w:cs="Verdana"/>
                <w:spacing w:val="-1"/>
                <w:sz w:val="17"/>
                <w:szCs w:val="17"/>
                <w:lang w:val="en-GB"/>
              </w:rPr>
              <w:t xml:space="preserve"> </w:t>
            </w:r>
            <w:r w:rsidR="00B67BBA" w:rsidRPr="0041274E">
              <w:rPr>
                <w:rFonts w:ascii="Verdana" w:eastAsia="Verdana" w:hAnsi="Verdana" w:cs="Verdana"/>
                <w:sz w:val="17"/>
                <w:szCs w:val="17"/>
                <w:lang w:val="en-GB"/>
              </w:rPr>
              <w:t>t</w:t>
            </w:r>
            <w:r w:rsidR="00B67BBA" w:rsidRPr="0041274E">
              <w:rPr>
                <w:rFonts w:ascii="Verdana" w:eastAsia="Verdana" w:hAnsi="Verdana" w:cs="Verdana"/>
                <w:spacing w:val="-1"/>
                <w:sz w:val="17"/>
                <w:szCs w:val="17"/>
                <w:lang w:val="en-GB"/>
              </w:rPr>
              <w:t>r</w:t>
            </w:r>
            <w:r w:rsidR="00B67BBA" w:rsidRPr="0041274E">
              <w:rPr>
                <w:rFonts w:ascii="Verdana" w:eastAsia="Verdana" w:hAnsi="Verdana" w:cs="Verdana"/>
                <w:sz w:val="17"/>
                <w:szCs w:val="17"/>
                <w:lang w:val="en-GB"/>
              </w:rPr>
              <w:t>av</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l</w:t>
            </w:r>
            <w:r w:rsidR="00B67BBA" w:rsidRPr="0041274E">
              <w:rPr>
                <w:rFonts w:ascii="Verdana" w:eastAsia="Verdana" w:hAnsi="Verdana" w:cs="Verdana"/>
                <w:spacing w:val="-1"/>
                <w:sz w:val="17"/>
                <w:szCs w:val="17"/>
                <w:lang w:val="en-GB"/>
              </w:rPr>
              <w:t xml:space="preserve"> b</w:t>
            </w:r>
            <w:r w:rsidR="00B67BBA" w:rsidRPr="0041274E">
              <w:rPr>
                <w:rFonts w:ascii="Verdana" w:eastAsia="Verdana" w:hAnsi="Verdana" w:cs="Verdana"/>
                <w:sz w:val="17"/>
                <w:szCs w:val="17"/>
                <w:lang w:val="en-GB"/>
              </w:rPr>
              <w:t>ud</w:t>
            </w:r>
            <w:r w:rsidR="00B67BBA" w:rsidRPr="0041274E">
              <w:rPr>
                <w:rFonts w:ascii="Verdana" w:eastAsia="Verdana" w:hAnsi="Verdana" w:cs="Verdana"/>
                <w:spacing w:val="-2"/>
                <w:sz w:val="17"/>
                <w:szCs w:val="17"/>
                <w:lang w:val="en-GB"/>
              </w:rPr>
              <w:t>g</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t</w:t>
            </w:r>
          </w:p>
        </w:tc>
        <w:tc>
          <w:tcPr>
            <w:tcW w:w="1434" w:type="dxa"/>
          </w:tcPr>
          <w:p w14:paraId="7AB4D34A" w14:textId="77777777" w:rsidR="00B67BBA" w:rsidRPr="005F3522" w:rsidRDefault="00B67BBA" w:rsidP="000E0C17">
            <w:pPr>
              <w:tabs>
                <w:tab w:val="left" w:pos="0"/>
                <w:tab w:val="left" w:pos="284"/>
                <w:tab w:val="left" w:pos="2134"/>
              </w:tabs>
              <w:rPr>
                <w:rFonts w:ascii="Verdana" w:eastAsia="Verdana" w:hAnsi="Verdana" w:cs="Verdana"/>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B67BBA" w:rsidRPr="005F3522" w14:paraId="004BFAF1" w14:textId="77777777" w:rsidTr="003E1719">
        <w:tc>
          <w:tcPr>
            <w:tcW w:w="426" w:type="dxa"/>
          </w:tcPr>
          <w:p w14:paraId="4A3A8C54" w14:textId="2D38603E" w:rsidR="00B67BBA" w:rsidRPr="005F3522" w:rsidRDefault="00B67BBA" w:rsidP="000E0C17">
            <w:pPr>
              <w:tabs>
                <w:tab w:val="left" w:pos="0"/>
                <w:tab w:val="left" w:pos="284"/>
                <w:tab w:val="left" w:pos="2117"/>
              </w:tabs>
              <w:rPr>
                <w:rFonts w:ascii="Verdana" w:eastAsia="Verdana" w:hAnsi="Verdana" w:cs="Verdana"/>
                <w:spacing w:val="-1"/>
                <w:sz w:val="17"/>
                <w:szCs w:val="17"/>
              </w:rPr>
            </w:pPr>
            <w:r w:rsidRPr="005F3522">
              <w:rPr>
                <w:rFonts w:ascii="Verdana" w:eastAsia="Verdana" w:hAnsi="Verdana" w:cs="Verdana"/>
                <w:spacing w:val="-1"/>
                <w:sz w:val="17"/>
                <w:szCs w:val="17"/>
              </w:rPr>
              <w:t>d.</w:t>
            </w:r>
          </w:p>
        </w:tc>
        <w:tc>
          <w:tcPr>
            <w:tcW w:w="4436" w:type="dxa"/>
          </w:tcPr>
          <w:p w14:paraId="43265379" w14:textId="7AC848AA" w:rsidR="00B67BBA" w:rsidRPr="005F3522" w:rsidRDefault="0041274E" w:rsidP="000E0C17">
            <w:pPr>
              <w:tabs>
                <w:tab w:val="left" w:pos="0"/>
                <w:tab w:val="left" w:pos="284"/>
                <w:tab w:val="left" w:pos="2117"/>
              </w:tabs>
              <w:rPr>
                <w:rFonts w:ascii="Verdana" w:eastAsia="Verdana" w:hAnsi="Verdana" w:cs="Verdana"/>
                <w:sz w:val="17"/>
                <w:szCs w:val="17"/>
                <w:lang w:val="en-US"/>
              </w:rPr>
            </w:pPr>
            <w:r w:rsidRPr="005F3522">
              <w:rPr>
                <w:rFonts w:ascii="Verdana" w:eastAsia="Verdana" w:hAnsi="Verdana" w:cs="Verdana"/>
                <w:spacing w:val="-1"/>
                <w:sz w:val="17"/>
                <w:szCs w:val="17"/>
                <w:lang w:val="en-US"/>
              </w:rPr>
              <w:t>Project</w:t>
            </w:r>
            <w:r w:rsidR="00B67BBA" w:rsidRPr="005F3522">
              <w:rPr>
                <w:rFonts w:ascii="Verdana" w:eastAsia="Verdana" w:hAnsi="Verdana" w:cs="Verdana"/>
                <w:spacing w:val="-1"/>
                <w:sz w:val="17"/>
                <w:szCs w:val="17"/>
                <w:lang w:val="en-US"/>
              </w:rPr>
              <w:t>-r</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pacing w:val="-2"/>
                <w:sz w:val="17"/>
                <w:szCs w:val="17"/>
                <w:lang w:val="en-US"/>
              </w:rPr>
              <w:t>l</w:t>
            </w:r>
            <w:r w:rsidR="00B67BBA" w:rsidRPr="005F3522">
              <w:rPr>
                <w:rFonts w:ascii="Verdana" w:eastAsia="Verdana" w:hAnsi="Verdana" w:cs="Verdana"/>
                <w:sz w:val="17"/>
                <w:szCs w:val="17"/>
                <w:lang w:val="en-US"/>
              </w:rPr>
              <w:t>at</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z w:val="17"/>
                <w:szCs w:val="17"/>
                <w:lang w:val="en-US"/>
              </w:rPr>
              <w:t>d</w:t>
            </w:r>
            <w:r w:rsidR="00B67BBA" w:rsidRPr="005F3522">
              <w:rPr>
                <w:rFonts w:ascii="Verdana" w:eastAsia="Verdana" w:hAnsi="Verdana" w:cs="Verdana"/>
                <w:spacing w:val="-1"/>
                <w:sz w:val="17"/>
                <w:szCs w:val="17"/>
                <w:lang w:val="en-US"/>
              </w:rPr>
              <w:t xml:space="preserve"> eq</w:t>
            </w:r>
            <w:r w:rsidR="00B67BBA" w:rsidRPr="005F3522">
              <w:rPr>
                <w:rFonts w:ascii="Verdana" w:eastAsia="Verdana" w:hAnsi="Verdana" w:cs="Verdana"/>
                <w:sz w:val="17"/>
                <w:szCs w:val="17"/>
                <w:lang w:val="en-US"/>
              </w:rPr>
              <w:t>u</w:t>
            </w:r>
            <w:r w:rsidR="00B67BBA" w:rsidRPr="005F3522">
              <w:rPr>
                <w:rFonts w:ascii="Verdana" w:eastAsia="Verdana" w:hAnsi="Verdana" w:cs="Verdana"/>
                <w:spacing w:val="-2"/>
                <w:sz w:val="17"/>
                <w:szCs w:val="17"/>
                <w:lang w:val="en-US"/>
              </w:rPr>
              <w:t>i</w:t>
            </w:r>
            <w:r w:rsidR="00B67BBA" w:rsidRPr="005F3522">
              <w:rPr>
                <w:rFonts w:ascii="Verdana" w:eastAsia="Verdana" w:hAnsi="Verdana" w:cs="Verdana"/>
                <w:spacing w:val="-1"/>
                <w:sz w:val="17"/>
                <w:szCs w:val="17"/>
                <w:lang w:val="en-US"/>
              </w:rPr>
              <w:t>p</w:t>
            </w:r>
            <w:r w:rsidR="00B67BBA" w:rsidRPr="005F3522">
              <w:rPr>
                <w:rFonts w:ascii="Verdana" w:eastAsia="Verdana" w:hAnsi="Verdana" w:cs="Verdana"/>
                <w:sz w:val="17"/>
                <w:szCs w:val="17"/>
                <w:lang w:val="en-US"/>
              </w:rPr>
              <w:t>m</w:t>
            </w:r>
            <w:r w:rsidR="00B67BBA" w:rsidRPr="005F3522">
              <w:rPr>
                <w:rFonts w:ascii="Verdana" w:eastAsia="Verdana" w:hAnsi="Verdana" w:cs="Verdana"/>
                <w:spacing w:val="-2"/>
                <w:sz w:val="17"/>
                <w:szCs w:val="17"/>
                <w:lang w:val="en-US"/>
              </w:rPr>
              <w:t>e</w:t>
            </w:r>
            <w:r w:rsidR="00B67BBA" w:rsidRPr="005F3522">
              <w:rPr>
                <w:rFonts w:ascii="Verdana" w:eastAsia="Verdana" w:hAnsi="Verdana" w:cs="Verdana"/>
                <w:spacing w:val="2"/>
                <w:sz w:val="17"/>
                <w:szCs w:val="17"/>
                <w:lang w:val="en-US"/>
              </w:rPr>
              <w:t>n</w:t>
            </w:r>
            <w:r w:rsidR="00B67BBA" w:rsidRPr="005F3522">
              <w:rPr>
                <w:rFonts w:ascii="Verdana" w:eastAsia="Verdana" w:hAnsi="Verdana" w:cs="Verdana"/>
                <w:sz w:val="17"/>
                <w:szCs w:val="17"/>
                <w:lang w:val="en-US"/>
              </w:rPr>
              <w:t>t (min</w:t>
            </w:r>
            <w:r w:rsidR="002B1EED" w:rsidRPr="005F3522">
              <w:rPr>
                <w:rFonts w:ascii="Verdana" w:eastAsia="Verdana" w:hAnsi="Verdana" w:cs="Verdana"/>
                <w:sz w:val="17"/>
                <w:szCs w:val="17"/>
                <w:lang w:val="en-US"/>
              </w:rPr>
              <w:t xml:space="preserve"> </w:t>
            </w:r>
            <w:r w:rsidR="00B67BBA" w:rsidRPr="005F3522">
              <w:rPr>
                <w:rFonts w:ascii="Verdana" w:eastAsia="Verdana" w:hAnsi="Verdana" w:cs="Verdana"/>
                <w:sz w:val="17"/>
                <w:szCs w:val="17"/>
                <w:lang w:val="en-US"/>
              </w:rPr>
              <w:t>€</w:t>
            </w:r>
            <w:r w:rsidR="002B1EED" w:rsidRPr="005F3522">
              <w:rPr>
                <w:rFonts w:ascii="Verdana" w:eastAsia="Verdana" w:hAnsi="Verdana" w:cs="Verdana"/>
                <w:sz w:val="17"/>
                <w:szCs w:val="17"/>
                <w:lang w:val="en-US"/>
              </w:rPr>
              <w:t xml:space="preserve"> </w:t>
            </w:r>
            <w:r w:rsidR="00B67BBA" w:rsidRPr="005F3522">
              <w:rPr>
                <w:rFonts w:ascii="Verdana" w:eastAsia="Verdana" w:hAnsi="Verdana" w:cs="Verdana"/>
                <w:sz w:val="17"/>
                <w:szCs w:val="17"/>
                <w:lang w:val="en-US"/>
              </w:rPr>
              <w:t>5k)</w:t>
            </w:r>
          </w:p>
        </w:tc>
        <w:tc>
          <w:tcPr>
            <w:tcW w:w="1434" w:type="dxa"/>
          </w:tcPr>
          <w:p w14:paraId="305D2472" w14:textId="77777777" w:rsidR="00B67BBA" w:rsidRPr="005F3522" w:rsidRDefault="00B67BBA" w:rsidP="000E0C17">
            <w:pPr>
              <w:tabs>
                <w:tab w:val="left" w:pos="0"/>
                <w:tab w:val="left" w:pos="284"/>
                <w:tab w:val="left" w:pos="2117"/>
              </w:tabs>
              <w:rPr>
                <w:rFonts w:ascii="Verdana" w:eastAsia="Verdana" w:hAnsi="Verdana" w:cs="Verdana"/>
                <w:spacing w:val="-1"/>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B67BBA" w:rsidRPr="005F3522" w14:paraId="36BCA2FA" w14:textId="77777777" w:rsidTr="003E1719">
        <w:tc>
          <w:tcPr>
            <w:tcW w:w="426" w:type="dxa"/>
          </w:tcPr>
          <w:p w14:paraId="7DE694A3" w14:textId="66D0F9F2"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z w:val="17"/>
                <w:szCs w:val="17"/>
              </w:rPr>
              <w:t>e.</w:t>
            </w:r>
          </w:p>
        </w:tc>
        <w:tc>
          <w:tcPr>
            <w:tcW w:w="4436" w:type="dxa"/>
          </w:tcPr>
          <w:p w14:paraId="11E12E0D" w14:textId="39529EC9" w:rsidR="00B67BBA" w:rsidRPr="0041274E" w:rsidRDefault="0041274E" w:rsidP="000E0C17">
            <w:pPr>
              <w:tabs>
                <w:tab w:val="left" w:pos="0"/>
                <w:tab w:val="left" w:pos="284"/>
                <w:tab w:val="left" w:pos="2134"/>
              </w:tabs>
              <w:spacing w:line="276" w:lineRule="auto"/>
              <w:rPr>
                <w:rFonts w:ascii="Verdana" w:eastAsia="Verdana" w:hAnsi="Verdana" w:cs="Verdana"/>
                <w:sz w:val="17"/>
                <w:szCs w:val="17"/>
                <w:lang w:val="en-GB"/>
              </w:rPr>
            </w:pPr>
            <w:r w:rsidRPr="0041274E">
              <w:rPr>
                <w:rFonts w:ascii="Verdana" w:eastAsia="Verdana" w:hAnsi="Verdana" w:cs="Verdana"/>
                <w:sz w:val="17"/>
                <w:szCs w:val="17"/>
                <w:lang w:val="en-GB"/>
              </w:rPr>
              <w:t>Other</w:t>
            </w:r>
            <w:r w:rsidR="00B67BBA" w:rsidRPr="0041274E">
              <w:rPr>
                <w:rFonts w:ascii="Verdana" w:eastAsia="Verdana" w:hAnsi="Verdana" w:cs="Verdana"/>
                <w:spacing w:val="-1"/>
                <w:sz w:val="17"/>
                <w:szCs w:val="17"/>
                <w:lang w:val="en-GB"/>
              </w:rPr>
              <w:t xml:space="preserve"> pr</w:t>
            </w:r>
            <w:r w:rsidR="00B67BBA" w:rsidRPr="0041274E">
              <w:rPr>
                <w:rFonts w:ascii="Verdana" w:eastAsia="Verdana" w:hAnsi="Verdana" w:cs="Verdana"/>
                <w:sz w:val="17"/>
                <w:szCs w:val="17"/>
                <w:lang w:val="en-GB"/>
              </w:rPr>
              <w:t>o</w:t>
            </w:r>
            <w:r w:rsidR="00B67BBA" w:rsidRPr="0041274E">
              <w:rPr>
                <w:rFonts w:ascii="Verdana" w:eastAsia="Verdana" w:hAnsi="Verdana" w:cs="Verdana"/>
                <w:spacing w:val="-2"/>
                <w:sz w:val="17"/>
                <w:szCs w:val="17"/>
                <w:lang w:val="en-GB"/>
              </w:rPr>
              <w:t>j</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ct</w:t>
            </w:r>
            <w:r w:rsidR="00B67BBA" w:rsidRPr="0041274E">
              <w:rPr>
                <w:rFonts w:ascii="Verdana" w:eastAsia="Verdana" w:hAnsi="Verdana" w:cs="Verdana"/>
                <w:spacing w:val="-1"/>
                <w:sz w:val="17"/>
                <w:szCs w:val="17"/>
                <w:lang w:val="en-GB"/>
              </w:rPr>
              <w:t>-</w:t>
            </w:r>
            <w:r w:rsidR="00B67BBA" w:rsidRPr="0041274E">
              <w:rPr>
                <w:rFonts w:ascii="Verdana" w:eastAsia="Verdana" w:hAnsi="Verdana" w:cs="Verdana"/>
                <w:spacing w:val="1"/>
                <w:sz w:val="17"/>
                <w:szCs w:val="17"/>
                <w:lang w:val="en-GB"/>
              </w:rPr>
              <w:t>r</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pacing w:val="-2"/>
                <w:sz w:val="17"/>
                <w:szCs w:val="17"/>
                <w:lang w:val="en-GB"/>
              </w:rPr>
              <w:t>l</w:t>
            </w:r>
            <w:r w:rsidR="00B67BBA" w:rsidRPr="0041274E">
              <w:rPr>
                <w:rFonts w:ascii="Verdana" w:eastAsia="Verdana" w:hAnsi="Verdana" w:cs="Verdana"/>
                <w:sz w:val="17"/>
                <w:szCs w:val="17"/>
                <w:lang w:val="en-GB"/>
              </w:rPr>
              <w:t>at</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d</w:t>
            </w:r>
            <w:r w:rsidR="00B67BBA" w:rsidRPr="0041274E">
              <w:rPr>
                <w:rFonts w:ascii="Verdana" w:eastAsia="Verdana" w:hAnsi="Verdana" w:cs="Verdana"/>
                <w:spacing w:val="-1"/>
                <w:sz w:val="17"/>
                <w:szCs w:val="17"/>
                <w:lang w:val="en-GB"/>
              </w:rPr>
              <w:t xml:space="preserve"> </w:t>
            </w:r>
            <w:r w:rsidR="00B67BBA" w:rsidRPr="0041274E">
              <w:rPr>
                <w:rFonts w:ascii="Verdana" w:eastAsia="Verdana" w:hAnsi="Verdana" w:cs="Verdana"/>
                <w:sz w:val="17"/>
                <w:szCs w:val="17"/>
                <w:lang w:val="en-GB"/>
              </w:rPr>
              <w:t>act</w:t>
            </w:r>
            <w:r w:rsidR="00B67BBA" w:rsidRPr="0041274E">
              <w:rPr>
                <w:rFonts w:ascii="Verdana" w:eastAsia="Verdana" w:hAnsi="Verdana" w:cs="Verdana"/>
                <w:spacing w:val="1"/>
                <w:sz w:val="17"/>
                <w:szCs w:val="17"/>
                <w:lang w:val="en-GB"/>
              </w:rPr>
              <w:t>i</w:t>
            </w:r>
            <w:r w:rsidR="00B67BBA" w:rsidRPr="0041274E">
              <w:rPr>
                <w:rFonts w:ascii="Verdana" w:eastAsia="Verdana" w:hAnsi="Verdana" w:cs="Verdana"/>
                <w:sz w:val="17"/>
                <w:szCs w:val="17"/>
                <w:lang w:val="en-GB"/>
              </w:rPr>
              <w:t>v</w:t>
            </w:r>
            <w:r w:rsidR="00B67BBA" w:rsidRPr="0041274E">
              <w:rPr>
                <w:rFonts w:ascii="Verdana" w:eastAsia="Verdana" w:hAnsi="Verdana" w:cs="Verdana"/>
                <w:spacing w:val="-2"/>
                <w:sz w:val="17"/>
                <w:szCs w:val="17"/>
                <w:lang w:val="en-GB"/>
              </w:rPr>
              <w:t>i</w:t>
            </w:r>
            <w:r w:rsidR="00B67BBA" w:rsidRPr="0041274E">
              <w:rPr>
                <w:rFonts w:ascii="Verdana" w:eastAsia="Verdana" w:hAnsi="Verdana" w:cs="Verdana"/>
                <w:sz w:val="17"/>
                <w:szCs w:val="17"/>
                <w:lang w:val="en-GB"/>
              </w:rPr>
              <w:t>t</w:t>
            </w:r>
            <w:r w:rsidR="00B67BBA" w:rsidRPr="0041274E">
              <w:rPr>
                <w:rFonts w:ascii="Verdana" w:eastAsia="Verdana" w:hAnsi="Verdana" w:cs="Verdana"/>
                <w:spacing w:val="-2"/>
                <w:sz w:val="17"/>
                <w:szCs w:val="17"/>
                <w:lang w:val="en-GB"/>
              </w:rPr>
              <w:t>i</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s</w:t>
            </w:r>
          </w:p>
        </w:tc>
        <w:tc>
          <w:tcPr>
            <w:tcW w:w="1434" w:type="dxa"/>
          </w:tcPr>
          <w:p w14:paraId="06B05BC1" w14:textId="77777777"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B67BBA" w:rsidRPr="005F3522" w14:paraId="7D9B32C7" w14:textId="77777777" w:rsidTr="003E1719">
        <w:tc>
          <w:tcPr>
            <w:tcW w:w="426" w:type="dxa"/>
          </w:tcPr>
          <w:p w14:paraId="7DC51C92" w14:textId="77777777"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p>
        </w:tc>
        <w:tc>
          <w:tcPr>
            <w:tcW w:w="4436" w:type="dxa"/>
          </w:tcPr>
          <w:p w14:paraId="0DE5FF62" w14:textId="4DE26D3B" w:rsidR="00B67BBA" w:rsidRPr="005F3522" w:rsidRDefault="00B67BBA" w:rsidP="002B1EED">
            <w:pPr>
              <w:tabs>
                <w:tab w:val="left" w:pos="0"/>
                <w:tab w:val="left" w:pos="284"/>
                <w:tab w:val="left" w:pos="2134"/>
              </w:tabs>
              <w:spacing w:line="276" w:lineRule="auto"/>
              <w:rPr>
                <w:rFonts w:ascii="Verdana" w:eastAsia="Verdana" w:hAnsi="Verdana" w:cs="Verdana"/>
                <w:sz w:val="17"/>
                <w:szCs w:val="17"/>
                <w:lang w:val="en-US"/>
              </w:rPr>
            </w:pPr>
            <w:r w:rsidRPr="005F3522">
              <w:rPr>
                <w:rFonts w:ascii="Verdana" w:eastAsia="Verdana" w:hAnsi="Verdana" w:cs="Verdana"/>
                <w:sz w:val="17"/>
                <w:szCs w:val="17"/>
                <w:lang w:val="en-US"/>
              </w:rPr>
              <w:t>Total</w:t>
            </w:r>
            <w:r w:rsidRPr="005F3522">
              <w:rPr>
                <w:rFonts w:ascii="Verdana" w:eastAsia="Verdana" w:hAnsi="Verdana" w:cs="Verdana"/>
                <w:spacing w:val="-1"/>
                <w:sz w:val="17"/>
                <w:szCs w:val="17"/>
                <w:lang w:val="en-US"/>
              </w:rPr>
              <w:t xml:space="preserve"> </w:t>
            </w:r>
            <w:r w:rsidR="002B1EED" w:rsidRPr="005F3522">
              <w:rPr>
                <w:rFonts w:ascii="Verdana" w:eastAsia="Verdana" w:hAnsi="Verdana" w:cs="Verdana"/>
                <w:spacing w:val="-1"/>
                <w:sz w:val="17"/>
                <w:szCs w:val="17"/>
                <w:lang w:val="en-US"/>
              </w:rPr>
              <w:t>c</w:t>
            </w:r>
            <w:r w:rsidRPr="005F3522">
              <w:rPr>
                <w:rFonts w:ascii="Verdana" w:eastAsia="Verdana" w:hAnsi="Verdana" w:cs="Verdana"/>
                <w:sz w:val="17"/>
                <w:szCs w:val="17"/>
                <w:lang w:val="en-US"/>
              </w:rPr>
              <w:t xml:space="preserve">, </w:t>
            </w:r>
            <w:r w:rsidR="002B1EED" w:rsidRPr="005F3522">
              <w:rPr>
                <w:rFonts w:ascii="Verdana" w:eastAsia="Verdana" w:hAnsi="Verdana" w:cs="Verdana"/>
                <w:sz w:val="17"/>
                <w:szCs w:val="17"/>
                <w:lang w:val="en-US"/>
              </w:rPr>
              <w:t>d</w:t>
            </w:r>
            <w:r w:rsidRPr="005F3522">
              <w:rPr>
                <w:rFonts w:ascii="Verdana" w:eastAsia="Verdana" w:hAnsi="Verdana" w:cs="Verdana"/>
                <w:sz w:val="17"/>
                <w:szCs w:val="17"/>
                <w:lang w:val="en-US"/>
              </w:rPr>
              <w:t xml:space="preserve">, </w:t>
            </w:r>
            <w:r w:rsidR="002B1EED" w:rsidRPr="005F3522">
              <w:rPr>
                <w:rFonts w:ascii="Verdana" w:eastAsia="Verdana" w:hAnsi="Verdana" w:cs="Verdana"/>
                <w:sz w:val="17"/>
                <w:szCs w:val="17"/>
                <w:lang w:val="en-US"/>
              </w:rPr>
              <w:t xml:space="preserve">e </w:t>
            </w:r>
            <w:r w:rsidRPr="005F3522">
              <w:rPr>
                <w:rFonts w:ascii="Verdana" w:eastAsia="Verdana" w:hAnsi="Verdana" w:cs="Verdana"/>
                <w:sz w:val="17"/>
                <w:szCs w:val="17"/>
                <w:lang w:val="en-US"/>
              </w:rPr>
              <w:t xml:space="preserve">(max </w:t>
            </w:r>
            <w:r w:rsidR="002B1EED" w:rsidRPr="005F3522">
              <w:rPr>
                <w:rFonts w:ascii="Verdana" w:eastAsia="Verdana" w:hAnsi="Verdana" w:cs="Verdana"/>
                <w:sz w:val="17"/>
                <w:szCs w:val="17"/>
                <w:lang w:val="en-US"/>
              </w:rPr>
              <w:t>€ 35k</w:t>
            </w:r>
          </w:p>
        </w:tc>
        <w:tc>
          <w:tcPr>
            <w:tcW w:w="1434" w:type="dxa"/>
          </w:tcPr>
          <w:p w14:paraId="4B830D1F" w14:textId="77777777"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2B1EED" w:rsidRPr="005F3522" w14:paraId="1AD165C0" w14:textId="77777777" w:rsidTr="003E1719">
        <w:tc>
          <w:tcPr>
            <w:tcW w:w="426" w:type="dxa"/>
          </w:tcPr>
          <w:p w14:paraId="21AB30B9" w14:textId="711D5EB4" w:rsidR="002B1EED" w:rsidRPr="005F3522" w:rsidRDefault="002B1EED"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z w:val="17"/>
                <w:szCs w:val="17"/>
              </w:rPr>
              <w:t>f.</w:t>
            </w:r>
          </w:p>
        </w:tc>
        <w:tc>
          <w:tcPr>
            <w:tcW w:w="4436" w:type="dxa"/>
          </w:tcPr>
          <w:p w14:paraId="3F78FEA0" w14:textId="0EC71A20" w:rsidR="002B1EED" w:rsidRPr="005F3522" w:rsidRDefault="002B1EED" w:rsidP="000E0C17">
            <w:pPr>
              <w:tabs>
                <w:tab w:val="left" w:pos="0"/>
                <w:tab w:val="left" w:pos="284"/>
                <w:tab w:val="left" w:pos="2134"/>
              </w:tabs>
              <w:spacing w:line="276" w:lineRule="auto"/>
              <w:rPr>
                <w:rFonts w:ascii="Verdana" w:eastAsia="Verdana" w:hAnsi="Verdana" w:cs="Verdana"/>
                <w:sz w:val="17"/>
                <w:szCs w:val="17"/>
                <w:lang w:val="en-US"/>
              </w:rPr>
            </w:pPr>
            <w:commentRangeStart w:id="27"/>
            <w:r w:rsidRPr="005F3522">
              <w:rPr>
                <w:rFonts w:ascii="Verdana" w:eastAsia="Verdana" w:hAnsi="Verdana" w:cs="Verdana"/>
                <w:sz w:val="17"/>
                <w:szCs w:val="17"/>
                <w:lang w:val="en-US"/>
              </w:rPr>
              <w:t>In-kind or cash contribution of other parties (if applicable)</w:t>
            </w:r>
            <w:commentRangeEnd w:id="27"/>
            <w:r w:rsidR="00E46C98">
              <w:rPr>
                <w:rStyle w:val="CommentReference"/>
              </w:rPr>
              <w:commentReference w:id="27"/>
            </w:r>
          </w:p>
        </w:tc>
        <w:tc>
          <w:tcPr>
            <w:tcW w:w="1434" w:type="dxa"/>
          </w:tcPr>
          <w:p w14:paraId="1FCD1CAA" w14:textId="0AD36134" w:rsidR="002B1EED" w:rsidRPr="005F3522" w:rsidRDefault="002B1EED" w:rsidP="000E0C17">
            <w:pPr>
              <w:tabs>
                <w:tab w:val="left" w:pos="0"/>
                <w:tab w:val="left" w:pos="284"/>
                <w:tab w:val="left" w:pos="2134"/>
              </w:tabs>
              <w:spacing w:line="276" w:lineRule="auto"/>
              <w:rPr>
                <w:rFonts w:ascii="Verdana" w:eastAsia="Verdana" w:hAnsi="Verdana" w:cs="Verdana"/>
                <w:spacing w:val="-1"/>
                <w:sz w:val="17"/>
                <w:szCs w:val="17"/>
                <w:lang w:val="en-US"/>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bl>
    <w:p w14:paraId="28A891E0" w14:textId="77777777" w:rsidR="00B67BBA" w:rsidRDefault="00B67BBA" w:rsidP="006D08AC">
      <w:pPr>
        <w:pStyle w:val="Opsommen"/>
        <w:numPr>
          <w:ilvl w:val="0"/>
          <w:numId w:val="0"/>
        </w:numPr>
        <w:tabs>
          <w:tab w:val="right" w:pos="8500"/>
        </w:tabs>
        <w:rPr>
          <w:lang w:val="en-GB"/>
        </w:rPr>
      </w:pPr>
    </w:p>
    <w:p w14:paraId="65F0FC44" w14:textId="356E4692" w:rsidR="00B67BBA" w:rsidRPr="00E81BCB" w:rsidRDefault="00E7386B" w:rsidP="006D08AC">
      <w:pPr>
        <w:pStyle w:val="Opsommen"/>
        <w:numPr>
          <w:ilvl w:val="0"/>
          <w:numId w:val="0"/>
        </w:numPr>
        <w:tabs>
          <w:tab w:val="right" w:pos="8500"/>
        </w:tabs>
        <w:rPr>
          <w:lang w:val="en-GB"/>
        </w:rPr>
      </w:pPr>
      <w:r>
        <w:rPr>
          <w:lang w:val="en-GB"/>
        </w:rPr>
        <w:t xml:space="preserve">Please justify the costs specified for additional budget (c, d, e). </w:t>
      </w:r>
    </w:p>
    <w:p w14:paraId="44E2D6A7" w14:textId="77777777" w:rsidR="00606A76" w:rsidRDefault="00606A76" w:rsidP="00B521DE">
      <w:pPr>
        <w:widowControl/>
        <w:spacing w:line="260" w:lineRule="exact"/>
        <w:rPr>
          <w:rFonts w:ascii="Verdana" w:hAnsi="Verdana"/>
          <w:sz w:val="17"/>
          <w:lang w:val="en-GB"/>
        </w:rPr>
      </w:pPr>
    </w:p>
    <w:p w14:paraId="4D51ADA4" w14:textId="77777777" w:rsidR="00606A76" w:rsidRPr="00606A76" w:rsidRDefault="00D06574" w:rsidP="00606A76">
      <w:pPr>
        <w:spacing w:line="260" w:lineRule="exact"/>
        <w:rPr>
          <w:rFonts w:ascii="Verdana" w:hAnsi="Verdana"/>
          <w:b/>
          <w:bCs/>
          <w:sz w:val="17"/>
          <w:szCs w:val="24"/>
          <w:lang w:val="en-GB"/>
        </w:rPr>
      </w:pPr>
      <w:r>
        <w:rPr>
          <w:rFonts w:ascii="Verdana" w:hAnsi="Verdana"/>
          <w:b/>
          <w:bCs/>
          <w:sz w:val="17"/>
          <w:szCs w:val="24"/>
          <w:lang w:val="en-GB"/>
        </w:rPr>
        <w:t>1</w:t>
      </w:r>
      <w:r w:rsidR="00B33658">
        <w:rPr>
          <w:rFonts w:ascii="Verdana" w:hAnsi="Verdana"/>
          <w:b/>
          <w:bCs/>
          <w:sz w:val="17"/>
          <w:szCs w:val="24"/>
          <w:lang w:val="en-GB"/>
        </w:rPr>
        <w:t>0</w:t>
      </w:r>
      <w:r w:rsidR="00606A76" w:rsidRPr="00606A76">
        <w:rPr>
          <w:rFonts w:ascii="Verdana" w:hAnsi="Verdana"/>
          <w:b/>
          <w:bCs/>
          <w:sz w:val="17"/>
          <w:szCs w:val="24"/>
          <w:lang w:val="en-GB"/>
        </w:rPr>
        <w:t>. Statements by the applicant</w:t>
      </w:r>
    </w:p>
    <w:p w14:paraId="517F58C6" w14:textId="77777777"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proofErr w:type="spellStart"/>
      <w:r w:rsidRPr="00606A76">
        <w:rPr>
          <w:rFonts w:ascii="Verdana" w:eastAsia="MS Mincho" w:hAnsi="Verdana" w:cs="Verdana"/>
          <w:sz w:val="17"/>
          <w:lang w:val="en-GB" w:eastAsia="ja-JP"/>
        </w:rPr>
        <w:t>NLeSC</w:t>
      </w:r>
      <w:proofErr w:type="spellEnd"/>
      <w:r w:rsidRPr="00606A76">
        <w:rPr>
          <w:rFonts w:ascii="Verdana" w:eastAsia="MS Mincho" w:hAnsi="Verdana" w:cs="Verdana"/>
          <w:sz w:val="17"/>
          <w:lang w:val="en-GB" w:eastAsia="ja-JP"/>
        </w:rPr>
        <w:t xml:space="preserve"> endorses the </w:t>
      </w:r>
      <w:r w:rsidRPr="00606A76">
        <w:rPr>
          <w:rFonts w:ascii="Verdana" w:eastAsia="MS Mincho" w:hAnsi="Verdana" w:cs="Verdana"/>
          <w:sz w:val="17"/>
          <w:u w:val="single"/>
          <w:lang w:val="en-GB" w:eastAsia="ja-JP"/>
        </w:rPr>
        <w:t>Code Openness Animal Experiments</w:t>
      </w:r>
      <w:r w:rsidRPr="00606A76">
        <w:rPr>
          <w:rFonts w:ascii="Verdana" w:eastAsia="MS Mincho" w:hAnsi="Verdana" w:cs="Verdana"/>
          <w:sz w:val="17"/>
          <w:lang w:val="en-GB" w:eastAsia="ja-JP"/>
        </w:rPr>
        <w:t xml:space="preserve"> and the </w:t>
      </w:r>
      <w:r w:rsidRPr="00606A76">
        <w:rPr>
          <w:rFonts w:ascii="Verdana" w:eastAsia="MS Mincho" w:hAnsi="Verdana" w:cs="Verdana"/>
          <w:sz w:val="17"/>
          <w:u w:val="single"/>
          <w:lang w:val="en-GB" w:eastAsia="ja-JP"/>
        </w:rPr>
        <w:t>Biosecurity Code of Conduct</w:t>
      </w:r>
      <w:r w:rsidRPr="00606A76">
        <w:rPr>
          <w:rFonts w:ascii="Verdana" w:eastAsia="MS Mincho" w:hAnsi="Verdana" w:cs="Verdana"/>
          <w:sz w:val="17"/>
          <w:lang w:val="en-GB" w:eastAsia="ja-JP"/>
        </w:rPr>
        <w:t xml:space="preserve"> (available at www.knaw.nl). Applicants must check whether the codes have relevance to their application. If so, </w:t>
      </w:r>
      <w:proofErr w:type="spellStart"/>
      <w:r w:rsidRPr="00606A76">
        <w:rPr>
          <w:rFonts w:ascii="Verdana" w:eastAsia="MS Mincho" w:hAnsi="Verdana" w:cs="Verdana"/>
          <w:sz w:val="17"/>
          <w:lang w:val="en-GB" w:eastAsia="ja-JP"/>
        </w:rPr>
        <w:t>NLeSC</w:t>
      </w:r>
      <w:proofErr w:type="spellEnd"/>
      <w:r w:rsidRPr="00606A76">
        <w:rPr>
          <w:rFonts w:ascii="Verdana" w:eastAsia="MS Mincho" w:hAnsi="Verdana" w:cs="Verdana"/>
          <w:sz w:val="17"/>
          <w:lang w:val="en-GB" w:eastAsia="ja-JP"/>
        </w:rPr>
        <w:t xml:space="preserve"> requires applicants to endorse the code(s) and act according to these. In case of the Biosecurity Code the applicant is convinced that the knowledge presented in the application cannot lead to dual use. </w:t>
      </w:r>
    </w:p>
    <w:p w14:paraId="1D7D88DC" w14:textId="77777777"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p>
    <w:p w14:paraId="73F82D18" w14:textId="77777777"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r w:rsidRPr="00606A76">
        <w:rPr>
          <w:rFonts w:ascii="Verdana" w:hAnsi="Verdana"/>
          <w:sz w:val="17"/>
          <w:szCs w:val="19"/>
          <w:lang w:val="en-GB"/>
        </w:rPr>
        <w:t xml:space="preserve">Applicants are asked to endorse and follow </w:t>
      </w:r>
      <w:r w:rsidRPr="00606A76">
        <w:rPr>
          <w:rFonts w:ascii="Verdana" w:eastAsia="MS Mincho" w:hAnsi="Verdana" w:cs="Verdana"/>
          <w:sz w:val="17"/>
          <w:lang w:val="en-GB" w:eastAsia="ja-JP"/>
        </w:rPr>
        <w:t xml:space="preserve">the </w:t>
      </w:r>
      <w:hyperlink r:id="rId18" w:history="1">
        <w:r w:rsidRPr="00606A76">
          <w:rPr>
            <w:rFonts w:ascii="Verdana" w:eastAsia="MS Mincho" w:hAnsi="Verdana" w:cs="Verdana"/>
            <w:sz w:val="17"/>
            <w:u w:val="single"/>
            <w:lang w:val="en-GB" w:eastAsia="ja-JP"/>
          </w:rPr>
          <w:t>NLeSC Strategy towards Publishing, Licensing, and IP</w:t>
        </w:r>
      </w:hyperlink>
      <w:r w:rsidRPr="00606A76">
        <w:rPr>
          <w:rFonts w:ascii="Verdana" w:eastAsia="MS Mincho" w:hAnsi="Verdana" w:cs="Verdana"/>
          <w:sz w:val="17"/>
          <w:lang w:val="en-GB" w:eastAsia="ja-JP"/>
        </w:rPr>
        <w:t xml:space="preserve"> (at: www.esciencecenter.nl). For alternative IP agreements, contact </w:t>
      </w:r>
      <w:proofErr w:type="spellStart"/>
      <w:r w:rsidRPr="00606A76">
        <w:rPr>
          <w:rFonts w:ascii="Verdana" w:eastAsia="MS Mincho" w:hAnsi="Verdana" w:cs="Verdana"/>
          <w:sz w:val="17"/>
          <w:lang w:val="en-GB" w:eastAsia="ja-JP"/>
        </w:rPr>
        <w:t>NLeSC</w:t>
      </w:r>
      <w:proofErr w:type="spellEnd"/>
      <w:r w:rsidRPr="00606A76">
        <w:rPr>
          <w:rFonts w:ascii="Verdana" w:eastAsia="MS Mincho" w:hAnsi="Verdana" w:cs="Verdana"/>
          <w:sz w:val="17"/>
          <w:lang w:val="en-GB" w:eastAsia="ja-JP"/>
        </w:rPr>
        <w:t xml:space="preserve"> before proposal submission.</w:t>
      </w:r>
    </w:p>
    <w:p w14:paraId="12E6F55F" w14:textId="77777777" w:rsidR="00606A76" w:rsidRPr="00606A76" w:rsidRDefault="00606A76" w:rsidP="00606A76">
      <w:pPr>
        <w:spacing w:line="260" w:lineRule="exact"/>
        <w:rPr>
          <w:rFonts w:ascii="Verdana" w:hAnsi="Verdana"/>
          <w:sz w:val="17"/>
          <w:szCs w:val="19"/>
          <w:lang w:val="en-GB"/>
        </w:rPr>
      </w:pPr>
    </w:p>
    <w:p w14:paraId="1981A204" w14:textId="5F763D93" w:rsidR="00606A76" w:rsidRPr="00606A76" w:rsidRDefault="00606A76" w:rsidP="00BF7D62">
      <w:pPr>
        <w:spacing w:line="260" w:lineRule="exact"/>
        <w:ind w:left="1245" w:hanging="1245"/>
        <w:rPr>
          <w:rFonts w:ascii="Verdana" w:hAnsi="Verdana"/>
          <w:sz w:val="17"/>
          <w:szCs w:val="19"/>
          <w:lang w:val="en-US"/>
        </w:rPr>
      </w:pPr>
      <w:r w:rsidRPr="00BF7D62">
        <w:rPr>
          <w:rFonts w:ascii="Verdana" w:hAnsi="Verdana"/>
          <w:b/>
          <w:sz w:val="17"/>
          <w:szCs w:val="19"/>
          <w:lang w:val="en-GB"/>
        </w:rPr>
        <w:t>N.A.</w:t>
      </w:r>
      <w:r>
        <w:rPr>
          <w:rFonts w:ascii="Verdana" w:hAnsi="Verdana"/>
          <w:sz w:val="17"/>
          <w:szCs w:val="19"/>
          <w:lang w:val="en-GB"/>
        </w:rPr>
        <w:tab/>
      </w:r>
      <w:r>
        <w:rPr>
          <w:rFonts w:ascii="Verdana" w:hAnsi="Verdana"/>
          <w:sz w:val="17"/>
          <w:szCs w:val="19"/>
          <w:lang w:val="en-GB"/>
        </w:rPr>
        <w:tab/>
      </w:r>
      <w:r w:rsidRPr="00606A76">
        <w:rPr>
          <w:rFonts w:ascii="Verdana" w:hAnsi="Verdana"/>
          <w:sz w:val="17"/>
          <w:szCs w:val="19"/>
          <w:lang w:val="en-US"/>
        </w:rPr>
        <w:t>I endorse and follow the Code Openness Animal Experiments (if applicable).</w:t>
      </w:r>
    </w:p>
    <w:p w14:paraId="01E8C78D" w14:textId="65B4ADA3" w:rsidR="00606A76" w:rsidRPr="00606A76" w:rsidRDefault="00606A76" w:rsidP="00606A76">
      <w:pPr>
        <w:spacing w:line="260" w:lineRule="exact"/>
        <w:rPr>
          <w:rFonts w:ascii="Verdana" w:hAnsi="Verdana"/>
          <w:sz w:val="17"/>
          <w:szCs w:val="19"/>
          <w:lang w:val="en-US"/>
        </w:rPr>
      </w:pPr>
      <w:r w:rsidRPr="00BF7D62">
        <w:rPr>
          <w:rFonts w:ascii="Verdana" w:hAnsi="Verdana"/>
          <w:b/>
          <w:sz w:val="17"/>
          <w:szCs w:val="19"/>
          <w:lang w:val="en-GB"/>
        </w:rPr>
        <w:t>N.A.</w:t>
      </w:r>
      <w:r w:rsidR="00E46C98">
        <w:rPr>
          <w:rFonts w:ascii="Verdana" w:hAnsi="Verdana"/>
          <w:sz w:val="17"/>
          <w:szCs w:val="19"/>
          <w:lang w:val="en-GB"/>
        </w:rPr>
        <w:tab/>
      </w:r>
      <w:r>
        <w:rPr>
          <w:rFonts w:ascii="Verdana" w:hAnsi="Verdana"/>
          <w:sz w:val="17"/>
          <w:szCs w:val="19"/>
          <w:lang w:val="en-GB"/>
        </w:rPr>
        <w:tab/>
      </w:r>
      <w:r w:rsidRPr="00606A76">
        <w:rPr>
          <w:rFonts w:ascii="Verdana" w:hAnsi="Verdana"/>
          <w:sz w:val="17"/>
          <w:szCs w:val="19"/>
          <w:lang w:val="en-US"/>
        </w:rPr>
        <w:t>I endorse and follow the Code Biosecurity (if applicable).</w:t>
      </w:r>
    </w:p>
    <w:p w14:paraId="656FC362" w14:textId="362933CA" w:rsidR="00606A76" w:rsidRPr="00606A76" w:rsidRDefault="00BF7D62" w:rsidP="00606A76">
      <w:pPr>
        <w:widowControl/>
        <w:overflowPunct/>
        <w:spacing w:line="260" w:lineRule="exact"/>
        <w:textAlignment w:val="auto"/>
        <w:rPr>
          <w:rFonts w:ascii="Verdana" w:eastAsia="MS Mincho" w:hAnsi="Verdana" w:cs="Verdana"/>
          <w:sz w:val="17"/>
          <w:lang w:val="en-GB" w:eastAsia="ja-JP"/>
        </w:rPr>
      </w:pPr>
      <w:r w:rsidRPr="00BF7D62">
        <w:rPr>
          <w:rFonts w:ascii="Verdana" w:eastAsia="MS Mincho" w:hAnsi="Verdana" w:cs="Verdana"/>
          <w:b/>
          <w:sz w:val="17"/>
          <w:lang w:val="en-GB" w:eastAsia="ja-JP"/>
        </w:rPr>
        <w:t>YES</w:t>
      </w:r>
      <w:r w:rsidR="00865DCA">
        <w:rPr>
          <w:rFonts w:ascii="Verdana" w:eastAsia="MS Mincho" w:hAnsi="Verdana" w:cs="Verdana"/>
          <w:sz w:val="17"/>
          <w:lang w:val="en-GB" w:eastAsia="ja-JP"/>
        </w:rPr>
        <w:tab/>
      </w:r>
      <w:r w:rsidR="00865DCA">
        <w:rPr>
          <w:rFonts w:ascii="Verdana" w:eastAsia="MS Mincho" w:hAnsi="Verdana" w:cs="Verdana"/>
          <w:sz w:val="17"/>
          <w:lang w:val="en-GB" w:eastAsia="ja-JP"/>
        </w:rPr>
        <w:tab/>
      </w:r>
      <w:r w:rsidR="00606A76" w:rsidRPr="00606A76">
        <w:rPr>
          <w:rFonts w:ascii="Verdana" w:eastAsia="MS Mincho" w:hAnsi="Verdana" w:cs="Verdana"/>
          <w:sz w:val="17"/>
          <w:lang w:val="en-GB" w:eastAsia="ja-JP"/>
        </w:rPr>
        <w:t xml:space="preserve">I endorse and follow the </w:t>
      </w:r>
      <w:proofErr w:type="spellStart"/>
      <w:r w:rsidR="00606A76" w:rsidRPr="00606A76">
        <w:rPr>
          <w:rFonts w:ascii="Verdana" w:eastAsia="MS Mincho" w:hAnsi="Verdana" w:cs="Verdana"/>
          <w:sz w:val="17"/>
          <w:lang w:val="en-GB" w:eastAsia="ja-JP"/>
        </w:rPr>
        <w:t>NLeSC</w:t>
      </w:r>
      <w:proofErr w:type="spellEnd"/>
      <w:r w:rsidR="00606A76" w:rsidRPr="00606A76">
        <w:rPr>
          <w:rFonts w:ascii="Verdana" w:eastAsia="MS Mincho" w:hAnsi="Verdana" w:cs="Verdana"/>
          <w:sz w:val="17"/>
          <w:lang w:val="en-GB" w:eastAsia="ja-JP"/>
        </w:rPr>
        <w:t xml:space="preserve"> Strategy towards Publishing, Licensing, and IP.</w:t>
      </w:r>
    </w:p>
    <w:p w14:paraId="0BA779C5" w14:textId="1086AE46" w:rsidR="00606A76" w:rsidRPr="00606A76" w:rsidRDefault="00606A76" w:rsidP="00606A76">
      <w:pPr>
        <w:spacing w:line="260" w:lineRule="exact"/>
        <w:rPr>
          <w:rFonts w:ascii="Verdana" w:hAnsi="Verdana"/>
          <w:sz w:val="17"/>
          <w:szCs w:val="19"/>
          <w:lang w:val="en-US"/>
        </w:rPr>
      </w:pPr>
      <w:r w:rsidRPr="00BF7D62">
        <w:rPr>
          <w:rFonts w:ascii="Verdana" w:hAnsi="Verdana"/>
          <w:b/>
          <w:sz w:val="17"/>
          <w:szCs w:val="19"/>
          <w:lang w:val="en-US"/>
        </w:rPr>
        <w:t>YES</w:t>
      </w:r>
      <w:r w:rsidR="00016364">
        <w:rPr>
          <w:rFonts w:ascii="Verdana" w:hAnsi="Verdana"/>
          <w:sz w:val="17"/>
          <w:szCs w:val="19"/>
          <w:lang w:val="en-US"/>
        </w:rPr>
        <w:tab/>
      </w:r>
      <w:r w:rsidR="00016364">
        <w:rPr>
          <w:rFonts w:ascii="Verdana" w:hAnsi="Verdana"/>
          <w:sz w:val="17"/>
          <w:szCs w:val="19"/>
          <w:lang w:val="en-US"/>
        </w:rPr>
        <w:tab/>
      </w:r>
      <w:r w:rsidRPr="00606A76">
        <w:rPr>
          <w:rFonts w:ascii="Verdana" w:hAnsi="Verdana"/>
          <w:sz w:val="17"/>
          <w:szCs w:val="19"/>
          <w:lang w:val="en-US"/>
        </w:rPr>
        <w:t>I have completed this form truthfully,</w:t>
      </w:r>
    </w:p>
    <w:p w14:paraId="32F73503" w14:textId="77777777" w:rsidR="00606A76" w:rsidRPr="00606A76" w:rsidRDefault="00606A76" w:rsidP="00606A76">
      <w:pPr>
        <w:spacing w:line="260" w:lineRule="exact"/>
        <w:rPr>
          <w:rFonts w:ascii="Verdana" w:hAnsi="Verdana"/>
          <w:sz w:val="17"/>
          <w:szCs w:val="19"/>
          <w:lang w:val="en-US"/>
        </w:rPr>
      </w:pPr>
    </w:p>
    <w:p w14:paraId="77AF4A57" w14:textId="562517CD" w:rsidR="00606A76" w:rsidRDefault="00606A76" w:rsidP="00606A76">
      <w:pPr>
        <w:spacing w:line="260" w:lineRule="exact"/>
        <w:rPr>
          <w:rFonts w:ascii="Verdana" w:hAnsi="Verdana"/>
          <w:sz w:val="17"/>
          <w:szCs w:val="19"/>
          <w:lang w:val="en-US"/>
        </w:rPr>
      </w:pPr>
      <w:r w:rsidRPr="00BF7D62">
        <w:rPr>
          <w:rFonts w:ascii="Verdana" w:hAnsi="Verdana"/>
          <w:b/>
          <w:sz w:val="17"/>
          <w:szCs w:val="19"/>
          <w:lang w:val="en-US"/>
        </w:rPr>
        <w:t>Name:</w:t>
      </w:r>
      <w:r>
        <w:rPr>
          <w:rFonts w:ascii="Verdana" w:hAnsi="Verdana"/>
          <w:sz w:val="17"/>
          <w:szCs w:val="19"/>
          <w:lang w:val="en-US"/>
        </w:rPr>
        <w:tab/>
      </w:r>
      <w:r>
        <w:rPr>
          <w:rFonts w:ascii="Verdana" w:hAnsi="Verdana"/>
          <w:sz w:val="17"/>
          <w:szCs w:val="19"/>
          <w:lang w:val="en-US"/>
        </w:rPr>
        <w:tab/>
      </w:r>
      <w:r w:rsidR="00E46C98" w:rsidRPr="00E46C98">
        <w:rPr>
          <w:rFonts w:ascii="Verdana" w:hAnsi="Verdana"/>
          <w:sz w:val="17"/>
          <w:szCs w:val="19"/>
          <w:lang w:val="en-US"/>
        </w:rPr>
        <w:t>Rutger Vos</w:t>
      </w:r>
    </w:p>
    <w:p w14:paraId="66F59011" w14:textId="680F06C9" w:rsidR="00606A76" w:rsidRDefault="00606A76" w:rsidP="00606A76">
      <w:pPr>
        <w:spacing w:line="260" w:lineRule="exact"/>
        <w:rPr>
          <w:rFonts w:ascii="Verdana" w:hAnsi="Verdana"/>
          <w:sz w:val="17"/>
          <w:szCs w:val="19"/>
          <w:lang w:val="en-US"/>
        </w:rPr>
      </w:pPr>
      <w:r w:rsidRPr="00BF7D62">
        <w:rPr>
          <w:rFonts w:ascii="Verdana" w:hAnsi="Verdana"/>
          <w:b/>
          <w:sz w:val="17"/>
          <w:szCs w:val="19"/>
          <w:lang w:val="en-US"/>
        </w:rPr>
        <w:t>Place:</w:t>
      </w:r>
      <w:r>
        <w:rPr>
          <w:rFonts w:ascii="Verdana" w:hAnsi="Verdana"/>
          <w:sz w:val="17"/>
          <w:szCs w:val="19"/>
          <w:lang w:val="en-US"/>
        </w:rPr>
        <w:tab/>
      </w:r>
      <w:r>
        <w:rPr>
          <w:rFonts w:ascii="Verdana" w:hAnsi="Verdana"/>
          <w:sz w:val="17"/>
          <w:szCs w:val="19"/>
          <w:lang w:val="en-US"/>
        </w:rPr>
        <w:tab/>
      </w:r>
      <w:r w:rsidR="00E46C98">
        <w:rPr>
          <w:rFonts w:ascii="Verdana" w:hAnsi="Verdana"/>
          <w:sz w:val="17"/>
          <w:szCs w:val="19"/>
          <w:lang w:val="en-US"/>
        </w:rPr>
        <w:t>Leiden, the Netherlands</w:t>
      </w:r>
    </w:p>
    <w:p w14:paraId="75A4D75B" w14:textId="14ACD63C" w:rsidR="00415489" w:rsidRPr="00606A76" w:rsidRDefault="00606A76" w:rsidP="00606A76">
      <w:pPr>
        <w:spacing w:line="260" w:lineRule="exact"/>
        <w:rPr>
          <w:rFonts w:ascii="Verdana" w:hAnsi="Verdana"/>
          <w:b/>
          <w:bCs/>
          <w:sz w:val="17"/>
          <w:szCs w:val="19"/>
          <w:lang w:val="en-US"/>
        </w:rPr>
      </w:pPr>
      <w:r w:rsidRPr="00BF7D62">
        <w:rPr>
          <w:rFonts w:ascii="Verdana" w:hAnsi="Verdana"/>
          <w:b/>
          <w:sz w:val="17"/>
          <w:szCs w:val="19"/>
          <w:lang w:val="en-US"/>
        </w:rPr>
        <w:t>Date:</w:t>
      </w:r>
      <w:r>
        <w:rPr>
          <w:rFonts w:ascii="Verdana" w:hAnsi="Verdana"/>
          <w:sz w:val="17"/>
          <w:szCs w:val="19"/>
          <w:lang w:val="en-US"/>
        </w:rPr>
        <w:tab/>
      </w:r>
      <w:r>
        <w:rPr>
          <w:rFonts w:ascii="Verdana" w:hAnsi="Verdana"/>
          <w:sz w:val="17"/>
          <w:szCs w:val="19"/>
          <w:lang w:val="en-US"/>
        </w:rPr>
        <w:tab/>
      </w:r>
      <w:r w:rsidR="00E46C98">
        <w:rPr>
          <w:rFonts w:ascii="Verdana" w:hAnsi="Verdana"/>
          <w:sz w:val="17"/>
          <w:szCs w:val="19"/>
          <w:lang w:val="en-US"/>
        </w:rPr>
        <w:t>18 May 2017</w:t>
      </w:r>
    </w:p>
    <w:p w14:paraId="4FE6AF93" w14:textId="77777777" w:rsidR="004D74C6" w:rsidRDefault="004D74C6" w:rsidP="00B521DE">
      <w:pPr>
        <w:widowControl/>
        <w:pBdr>
          <w:bottom w:val="single" w:sz="6" w:space="1" w:color="auto"/>
        </w:pBdr>
        <w:spacing w:line="260" w:lineRule="exact"/>
        <w:rPr>
          <w:rFonts w:ascii="Verdana" w:hAnsi="Verdana"/>
          <w:sz w:val="17"/>
          <w:lang w:val="en-GB"/>
        </w:rPr>
      </w:pPr>
    </w:p>
    <w:sectPr w:rsidR="004D74C6" w:rsidSect="00C0262B">
      <w:headerReference w:type="default" r:id="rId19"/>
      <w:footerReference w:type="default" r:id="rId20"/>
      <w:endnotePr>
        <w:numFmt w:val="decimal"/>
      </w:endnotePr>
      <w:pgSz w:w="11906" w:h="16838"/>
      <w:pgMar w:top="1417" w:right="1417" w:bottom="1417"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ger Vos" w:date="2017-05-11T21:58:00Z" w:initials="RV">
    <w:p w14:paraId="78386992" w14:textId="183E200C" w:rsidR="00454DD2" w:rsidRPr="00E63B86" w:rsidRDefault="00454DD2">
      <w:pPr>
        <w:pStyle w:val="CommentText"/>
        <w:rPr>
          <w:lang w:val="en-US"/>
        </w:rPr>
      </w:pPr>
      <w:r>
        <w:rPr>
          <w:rStyle w:val="CommentReference"/>
        </w:rPr>
        <w:annotationRef/>
      </w:r>
      <w:r w:rsidRPr="00E63B86">
        <w:rPr>
          <w:lang w:val="en-US"/>
        </w:rPr>
        <w:t>A short but specific title for the research for which funding is being requested.</w:t>
      </w:r>
    </w:p>
  </w:comment>
  <w:comment w:id="1" w:author="Rutger Vos" w:date="2017-05-11T21:58:00Z" w:initials="RV">
    <w:p w14:paraId="5CC64582" w14:textId="2D137E96" w:rsidR="00454DD2" w:rsidRPr="00E63B86" w:rsidRDefault="00454DD2">
      <w:pPr>
        <w:pStyle w:val="CommentText"/>
        <w:rPr>
          <w:lang w:val="en-US"/>
        </w:rPr>
      </w:pPr>
      <w:r>
        <w:rPr>
          <w:rStyle w:val="CommentReference"/>
        </w:rPr>
        <w:annotationRef/>
      </w:r>
      <w:r w:rsidRPr="00E63B86">
        <w:rPr>
          <w:lang w:val="en-US"/>
        </w:rPr>
        <w:t>(max. 6 keywords)</w:t>
      </w:r>
    </w:p>
  </w:comment>
  <w:comment w:id="2" w:author="Rutger Vos" w:date="2017-05-11T21:58:00Z" w:initials="RV">
    <w:p w14:paraId="7F8742E0" w14:textId="13066DCB" w:rsidR="00454DD2" w:rsidRPr="00E63B86" w:rsidRDefault="00454DD2">
      <w:pPr>
        <w:pStyle w:val="CommentText"/>
        <w:rPr>
          <w:lang w:val="en-US"/>
        </w:rPr>
      </w:pPr>
      <w:r>
        <w:rPr>
          <w:rStyle w:val="CommentReference"/>
        </w:rPr>
        <w:annotationRef/>
      </w:r>
      <w:r w:rsidRPr="00E63B86">
        <w:rPr>
          <w:lang w:val="en-US"/>
        </w:rPr>
        <w:t>36 months (max. 48 months)</w:t>
      </w:r>
    </w:p>
  </w:comment>
  <w:comment w:id="3" w:author="Rutger Vos" w:date="2017-05-11T21:58:00Z" w:initials="RV">
    <w:p w14:paraId="62C42A08" w14:textId="46CB712C" w:rsidR="00454DD2" w:rsidRPr="00E63B86" w:rsidRDefault="00454DD2">
      <w:pPr>
        <w:pStyle w:val="CommentText"/>
        <w:rPr>
          <w:lang w:val="en-US"/>
        </w:rPr>
      </w:pPr>
      <w:r>
        <w:rPr>
          <w:rStyle w:val="CommentReference"/>
        </w:rPr>
        <w:annotationRef/>
      </w:r>
      <w:r w:rsidRPr="00E63B86">
        <w:rPr>
          <w:lang w:val="en-US"/>
        </w:rPr>
        <w:t>Summary in English (max. 200 words).</w:t>
      </w:r>
    </w:p>
  </w:comment>
  <w:comment w:id="4" w:author="Rutger Vos" w:date="2017-05-11T22:12:00Z" w:initials="RV">
    <w:p w14:paraId="002B0575" w14:textId="1A950571" w:rsidR="00454DD2" w:rsidRDefault="00454DD2">
      <w:pPr>
        <w:pStyle w:val="CommentText"/>
      </w:pPr>
      <w:r w:rsidRPr="00551B85">
        <w:rPr>
          <w:rStyle w:val="CommentReference"/>
          <w:b/>
          <w:color w:val="008000"/>
        </w:rPr>
        <w:annotationRef/>
      </w:r>
      <w:r w:rsidRPr="00551B85">
        <w:rPr>
          <w:b/>
          <w:color w:val="008000"/>
        </w:rPr>
        <w:t>Johan/Cynthia</w:t>
      </w:r>
      <w:r>
        <w:t xml:space="preserve">: kan je inschatten wat hier strategisch is, eerst informatica en dan taxonomie, of </w:t>
      </w:r>
      <w:proofErr w:type="spellStart"/>
      <w:r>
        <w:t>vice</w:t>
      </w:r>
      <w:proofErr w:type="spellEnd"/>
      <w:r>
        <w:t xml:space="preserve"> versa?</w:t>
      </w:r>
    </w:p>
  </w:comment>
  <w:comment w:id="5" w:author="Rutger Vos" w:date="2017-05-11T22:12:00Z" w:initials="RV">
    <w:p w14:paraId="61FE8E6D" w14:textId="1B5F6B9F" w:rsidR="00454DD2" w:rsidRPr="00E63B86" w:rsidRDefault="00454DD2">
      <w:pPr>
        <w:pStyle w:val="CommentText"/>
        <w:rPr>
          <w:lang w:val="en-US"/>
        </w:rPr>
      </w:pPr>
      <w:r>
        <w:rPr>
          <w:rStyle w:val="CommentReference"/>
        </w:rPr>
        <w:annotationRef/>
      </w:r>
      <w:r w:rsidRPr="00E63B86">
        <w:rPr>
          <w:lang w:val="en-US"/>
        </w:rPr>
        <w:t>Health &amp; Life Sciences</w:t>
      </w:r>
    </w:p>
  </w:comment>
  <w:comment w:id="6" w:author="Rutger Vos" w:date="2017-05-11T22:14:00Z" w:initials="RV">
    <w:p w14:paraId="36B06E08" w14:textId="7D33C3A1" w:rsidR="00454DD2" w:rsidRDefault="00454DD2">
      <w:pPr>
        <w:pStyle w:val="CommentText"/>
      </w:pPr>
      <w:r w:rsidRPr="00BF103D">
        <w:rPr>
          <w:rStyle w:val="CommentReference"/>
          <w:b/>
          <w:color w:val="008000"/>
        </w:rPr>
        <w:annotationRef/>
      </w:r>
      <w:r w:rsidRPr="00E63B86">
        <w:rPr>
          <w:b/>
          <w:color w:val="008000"/>
          <w:lang w:val="en-US"/>
        </w:rPr>
        <w:t>Johan/Cynthia/</w:t>
      </w:r>
      <w:proofErr w:type="spellStart"/>
      <w:r w:rsidRPr="00E63B86">
        <w:rPr>
          <w:b/>
          <w:color w:val="008000"/>
          <w:lang w:val="en-US"/>
        </w:rPr>
        <w:t>Koos</w:t>
      </w:r>
      <w:proofErr w:type="spellEnd"/>
      <w:r w:rsidRPr="00E63B86">
        <w:rPr>
          <w:lang w:val="en-US"/>
        </w:rPr>
        <w:t xml:space="preserve">: </w:t>
      </w:r>
      <w:proofErr w:type="spellStart"/>
      <w:r w:rsidRPr="00E63B86">
        <w:rPr>
          <w:lang w:val="en-US"/>
        </w:rPr>
        <w:t>Akvo</w:t>
      </w:r>
      <w:proofErr w:type="spellEnd"/>
      <w:r w:rsidRPr="00E63B86">
        <w:rPr>
          <w:lang w:val="en-US"/>
        </w:rPr>
        <w:t xml:space="preserve">. </w:t>
      </w:r>
      <w:r>
        <w:t xml:space="preserve">Zou ik die er nu al in moeten schrijven, voor </w:t>
      </w:r>
      <w:proofErr w:type="spellStart"/>
      <w:r>
        <w:t>client</w:t>
      </w:r>
      <w:proofErr w:type="spellEnd"/>
      <w:r>
        <w:t xml:space="preserve"> GUI </w:t>
      </w:r>
      <w:proofErr w:type="spellStart"/>
      <w:r>
        <w:t>dev</w:t>
      </w:r>
      <w:proofErr w:type="spellEnd"/>
      <w:r>
        <w:t>?</w:t>
      </w:r>
    </w:p>
  </w:comment>
  <w:comment w:id="8" w:author="Rutger Vos" w:date="2017-05-11T22:09:00Z" w:initials="RV">
    <w:p w14:paraId="146742F3" w14:textId="474F7F70" w:rsidR="00454DD2" w:rsidRDefault="00454DD2">
      <w:pPr>
        <w:pStyle w:val="CommentText"/>
      </w:pPr>
      <w:r>
        <w:rPr>
          <w:rStyle w:val="CommentReference"/>
        </w:rPr>
        <w:annotationRef/>
      </w:r>
      <w:r w:rsidRPr="00D92EFA">
        <w:rPr>
          <w:b/>
          <w:color w:val="008000"/>
        </w:rPr>
        <w:t>Johan/Cynthia</w:t>
      </w:r>
      <w:r>
        <w:t>: bedoelen ze hier de duur, of moet dit corresponderen met periodes in een werkplan of zo?</w:t>
      </w:r>
    </w:p>
  </w:comment>
  <w:comment w:id="9" w:author="Rutger Vos" w:date="2017-05-11T21:18:00Z" w:initials="RV">
    <w:p w14:paraId="7E25949C" w14:textId="24EC1511" w:rsidR="00454DD2" w:rsidRPr="00E63B86" w:rsidRDefault="00454DD2">
      <w:pPr>
        <w:pStyle w:val="CommentText"/>
        <w:rPr>
          <w:lang w:val="en-US"/>
        </w:rPr>
      </w:pPr>
      <w:r>
        <w:rPr>
          <w:rStyle w:val="CommentReference"/>
        </w:rPr>
        <w:annotationRef/>
      </w:r>
      <w:r w:rsidRPr="00E63B86">
        <w:rPr>
          <w:lang w:val="en-US"/>
        </w:rPr>
        <w:t>The layout of the proposal should facilitate easy reading. For the proposal no more than 1500 words may be used, including text below figures, excluding literature references. The proposal should include:</w:t>
      </w:r>
    </w:p>
  </w:comment>
  <w:comment w:id="10" w:author="Rutger Vos" w:date="2017-05-11T22:19:00Z" w:initials="RV">
    <w:p w14:paraId="278EE79B" w14:textId="5EB7C551" w:rsidR="00454DD2" w:rsidRPr="00E63B86" w:rsidRDefault="00454DD2">
      <w:pPr>
        <w:pStyle w:val="CommentText"/>
        <w:rPr>
          <w:lang w:val="en-US"/>
        </w:rPr>
      </w:pPr>
      <w:r>
        <w:rPr>
          <w:rStyle w:val="CommentReference"/>
        </w:rPr>
        <w:annotationRef/>
      </w:r>
      <w:r w:rsidRPr="00E63B86">
        <w:rPr>
          <w:lang w:val="en-US"/>
        </w:rPr>
        <w:t xml:space="preserve">Please indicate the addressed data science problem, the approach, </w:t>
      </w:r>
      <w:r w:rsidRPr="00E63B86">
        <w:rPr>
          <w:b/>
          <w:lang w:val="en-US"/>
        </w:rPr>
        <w:t>the specific top-sector related use case(s),</w:t>
      </w:r>
      <w:r w:rsidRPr="00E63B86">
        <w:rPr>
          <w:lang w:val="en-US"/>
        </w:rPr>
        <w:t xml:space="preserve"> </w:t>
      </w:r>
      <w:r w:rsidR="005761D1" w:rsidRPr="00E63B86">
        <w:rPr>
          <w:lang w:val="en-US"/>
        </w:rPr>
        <w:t>(</w:t>
      </w:r>
      <w:r w:rsidR="005761D1" w:rsidRPr="00E63B86">
        <w:rPr>
          <w:b/>
          <w:color w:val="008000"/>
          <w:lang w:val="en-US"/>
        </w:rPr>
        <w:t>Johan/Cynthia</w:t>
      </w:r>
      <w:r w:rsidR="005761D1" w:rsidRPr="00E63B86">
        <w:rPr>
          <w:lang w:val="en-US"/>
        </w:rPr>
        <w:t xml:space="preserve">: wat </w:t>
      </w:r>
      <w:proofErr w:type="spellStart"/>
      <w:r w:rsidR="005761D1" w:rsidRPr="00E63B86">
        <w:rPr>
          <w:lang w:val="en-US"/>
        </w:rPr>
        <w:t>bedoelen</w:t>
      </w:r>
      <w:proofErr w:type="spellEnd"/>
      <w:r w:rsidR="005761D1" w:rsidRPr="00E63B86">
        <w:rPr>
          <w:lang w:val="en-US"/>
        </w:rPr>
        <w:t xml:space="preserve"> </w:t>
      </w:r>
      <w:proofErr w:type="spellStart"/>
      <w:r w:rsidR="005761D1" w:rsidRPr="00E63B86">
        <w:rPr>
          <w:lang w:val="en-US"/>
        </w:rPr>
        <w:t>ze</w:t>
      </w:r>
      <w:proofErr w:type="spellEnd"/>
      <w:r w:rsidR="005761D1" w:rsidRPr="00E63B86">
        <w:rPr>
          <w:lang w:val="en-US"/>
        </w:rPr>
        <w:t xml:space="preserve"> </w:t>
      </w:r>
      <w:proofErr w:type="spellStart"/>
      <w:r w:rsidR="005761D1" w:rsidRPr="00E63B86">
        <w:rPr>
          <w:lang w:val="en-US"/>
        </w:rPr>
        <w:t>hier</w:t>
      </w:r>
      <w:proofErr w:type="spellEnd"/>
      <w:r w:rsidR="005761D1" w:rsidRPr="00E63B86">
        <w:rPr>
          <w:lang w:val="en-US"/>
        </w:rPr>
        <w:t xml:space="preserve">?) </w:t>
      </w:r>
      <w:r w:rsidRPr="00E63B86">
        <w:rPr>
          <w:lang w:val="en-US"/>
        </w:rPr>
        <w:t>and the relation of the proposed solution with state-of-the-art developments.</w:t>
      </w:r>
    </w:p>
  </w:comment>
  <w:comment w:id="11" w:author="Rutger Vos" w:date="2017-05-12T14:19:00Z" w:initials="RV">
    <w:p w14:paraId="2809A056" w14:textId="74AA6947" w:rsidR="00DF092B" w:rsidRDefault="00454DD2">
      <w:pPr>
        <w:pStyle w:val="CommentText"/>
      </w:pPr>
      <w:r>
        <w:rPr>
          <w:rStyle w:val="CommentReference"/>
        </w:rPr>
        <w:annotationRef/>
      </w:r>
      <w:r w:rsidRPr="003C4AD0">
        <w:rPr>
          <w:b/>
          <w:color w:val="008000"/>
        </w:rPr>
        <w:t>Maarten</w:t>
      </w:r>
      <w:r>
        <w:rPr>
          <w:b/>
        </w:rPr>
        <w:t>:</w:t>
      </w:r>
      <w:r>
        <w:t xml:space="preserve"> suggesties voor 1) een </w:t>
      </w:r>
      <w:proofErr w:type="spellStart"/>
      <w:r>
        <w:t>reference</w:t>
      </w:r>
      <w:proofErr w:type="spellEnd"/>
      <w:r>
        <w:t xml:space="preserve"> die dit punt ondersteund, 2) een </w:t>
      </w:r>
      <w:proofErr w:type="spellStart"/>
      <w:r>
        <w:t>key</w:t>
      </w:r>
      <w:proofErr w:type="spellEnd"/>
      <w:r>
        <w:t xml:space="preserve"> </w:t>
      </w:r>
      <w:proofErr w:type="spellStart"/>
      <w:r>
        <w:t>reference</w:t>
      </w:r>
      <w:proofErr w:type="spellEnd"/>
      <w:r>
        <w:t xml:space="preserve"> van jouw hand.</w:t>
      </w:r>
    </w:p>
    <w:p w14:paraId="77F3A210" w14:textId="52D6D52E" w:rsidR="00DF092B" w:rsidRDefault="00DF092B">
      <w:pPr>
        <w:pStyle w:val="CommentText"/>
      </w:pPr>
      <w:r>
        <w:t>1</w:t>
      </w:r>
      <w:r w:rsidRPr="00DF092B">
        <w:rPr>
          <w:vertAlign w:val="superscript"/>
        </w:rPr>
        <w:t>e</w:t>
      </w:r>
      <w:r>
        <w:t xml:space="preserve"> punt – zie 4 suggesties hieronder.</w:t>
      </w:r>
    </w:p>
    <w:p w14:paraId="4895B4B1" w14:textId="0E1957E8" w:rsidR="00DF092B" w:rsidRPr="003C4AD0" w:rsidRDefault="00DF092B">
      <w:pPr>
        <w:pStyle w:val="CommentText"/>
      </w:pPr>
      <w:r>
        <w:t>2</w:t>
      </w:r>
      <w:r w:rsidRPr="00DF092B">
        <w:rPr>
          <w:vertAlign w:val="superscript"/>
        </w:rPr>
        <w:t>e</w:t>
      </w:r>
      <w:r>
        <w:t xml:space="preserve"> punt is problematisch – ik ben dan weliswaar hard aan de weg aan het timmeren maar kan geen publicaties overleggen. Dus mocht je daarop willen leunen dan kun je misschien beter een betere taxonoom aan boord nemen, iemand als Francis </w:t>
      </w:r>
      <w:proofErr w:type="spellStart"/>
      <w:r>
        <w:t>Schaffner</w:t>
      </w:r>
      <w:proofErr w:type="spellEnd"/>
      <w:r>
        <w:t xml:space="preserve">… Er zijn momenteel zat dingen ‘in </w:t>
      </w:r>
      <w:proofErr w:type="spellStart"/>
      <w:r>
        <w:t>prep</w:t>
      </w:r>
      <w:proofErr w:type="spellEnd"/>
      <w:r>
        <w:t>’ maar daar heb je natuurlijk niets aan.</w:t>
      </w:r>
    </w:p>
  </w:comment>
  <w:comment w:id="12" w:author="Schrama, M.J.J." w:date="2017-05-12T14:15:00Z" w:initials="MS">
    <w:p w14:paraId="619FEA97" w14:textId="5EB85FE8" w:rsidR="00FA34AC" w:rsidRDefault="00FA34AC">
      <w:pPr>
        <w:pStyle w:val="CommentText"/>
        <w:rPr>
          <w:rFonts w:ascii="Arial" w:hAnsi="Arial" w:cs="Arial"/>
          <w:color w:val="222222"/>
          <w:shd w:val="clear" w:color="auto" w:fill="FFFFFF"/>
        </w:rPr>
      </w:pPr>
      <w:hyperlink r:id="rId1" w:history="1">
        <w:r w:rsidRPr="00834686">
          <w:rPr>
            <w:rStyle w:val="Hyperlink"/>
            <w:rFonts w:ascii="Arial" w:hAnsi="Arial" w:cs="Arial"/>
            <w:shd w:val="clear" w:color="auto" w:fill="FFFFFF"/>
          </w:rPr>
          <w:t>http://www.sciencedirect.com/science/article/pii/S1473309915700915</w:t>
        </w:r>
      </w:hyperlink>
      <w:r w:rsidRPr="00FA34AC">
        <w:rPr>
          <w:rStyle w:val="CommentReference"/>
        </w:rPr>
        <w:annotationRef/>
      </w:r>
    </w:p>
    <w:p w14:paraId="6B587F18" w14:textId="4BAA5C33" w:rsidR="00FA34AC" w:rsidRDefault="00FA34AC">
      <w:pPr>
        <w:pStyle w:val="CommentText"/>
        <w:rPr>
          <w:rFonts w:ascii="Arial" w:hAnsi="Arial" w:cs="Arial"/>
          <w:color w:val="222222"/>
          <w:shd w:val="clear" w:color="auto" w:fill="FFFFFF"/>
        </w:rPr>
      </w:pPr>
      <w:r w:rsidRPr="00FA34AC">
        <w:rPr>
          <w:rFonts w:ascii="Arial" w:hAnsi="Arial" w:cs="Arial"/>
          <w:color w:val="222222"/>
          <w:shd w:val="clear" w:color="auto" w:fill="FFFFFF"/>
          <w:lang w:val="en-US"/>
        </w:rPr>
        <w:t>Medlock, Jolyon M., and Steve A. Leach. "Effect of climate change on vector-borne disease risk in the UK."</w:t>
      </w:r>
      <w:r w:rsidRPr="00FA34AC">
        <w:rPr>
          <w:rStyle w:val="apple-converted-space"/>
          <w:rFonts w:ascii="Arial" w:hAnsi="Arial" w:cs="Arial"/>
          <w:color w:val="222222"/>
          <w:shd w:val="clear" w:color="auto" w:fill="FFFFFF"/>
          <w:lang w:val="en-US"/>
        </w:rPr>
        <w:t> </w:t>
      </w:r>
      <w:r>
        <w:rPr>
          <w:rFonts w:ascii="Arial" w:hAnsi="Arial" w:cs="Arial"/>
          <w:i/>
          <w:iCs/>
          <w:color w:val="222222"/>
          <w:shd w:val="clear" w:color="auto" w:fill="FFFFFF"/>
        </w:rPr>
        <w:t xml:space="preserve">The Lancet </w:t>
      </w:r>
      <w:proofErr w:type="spellStart"/>
      <w:r>
        <w:rPr>
          <w:rFonts w:ascii="Arial" w:hAnsi="Arial" w:cs="Arial"/>
          <w:i/>
          <w:iCs/>
          <w:color w:val="222222"/>
          <w:shd w:val="clear" w:color="auto" w:fill="FFFFFF"/>
        </w:rPr>
        <w:t>Infectious</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Diseases</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15.6 (2015): 721-730.</w:t>
      </w:r>
    </w:p>
    <w:p w14:paraId="272B7E95" w14:textId="77777777" w:rsidR="00FA34AC" w:rsidRDefault="00FA34AC">
      <w:pPr>
        <w:pStyle w:val="CommentText"/>
        <w:rPr>
          <w:rFonts w:ascii="Arial" w:hAnsi="Arial" w:cs="Arial"/>
          <w:color w:val="222222"/>
          <w:shd w:val="clear" w:color="auto" w:fill="FFFFFF"/>
        </w:rPr>
      </w:pPr>
    </w:p>
    <w:p w14:paraId="4AA3D625" w14:textId="091F5FA3" w:rsidR="00FA34AC" w:rsidRDefault="00FA34AC">
      <w:pPr>
        <w:pStyle w:val="CommentText"/>
      </w:pPr>
      <w:hyperlink r:id="rId2" w:history="1">
        <w:r w:rsidRPr="00834686">
          <w:rPr>
            <w:rStyle w:val="Hyperlink"/>
          </w:rPr>
          <w:t>http://www.nejm.org/doi/full/10.1056/NEJMra1406035</w:t>
        </w:r>
      </w:hyperlink>
    </w:p>
    <w:p w14:paraId="74486F4E" w14:textId="60665FBE" w:rsidR="00FA34AC" w:rsidRDefault="00FA34AC">
      <w:pPr>
        <w:pStyle w:val="CommentText"/>
        <w:rPr>
          <w:rFonts w:ascii="Arial" w:hAnsi="Arial" w:cs="Arial"/>
          <w:color w:val="222222"/>
          <w:shd w:val="clear" w:color="auto" w:fill="FFFFFF"/>
        </w:rPr>
      </w:pPr>
      <w:r w:rsidRPr="00FA34AC">
        <w:rPr>
          <w:rFonts w:ascii="Arial" w:hAnsi="Arial" w:cs="Arial"/>
          <w:color w:val="222222"/>
          <w:shd w:val="clear" w:color="auto" w:fill="FFFFFF"/>
          <w:lang w:val="en-US"/>
        </w:rPr>
        <w:t xml:space="preserve">Linthicum, Kenneth J., Seth C. Britch, and </w:t>
      </w:r>
      <w:proofErr w:type="spellStart"/>
      <w:r w:rsidRPr="00FA34AC">
        <w:rPr>
          <w:rFonts w:ascii="Arial" w:hAnsi="Arial" w:cs="Arial"/>
          <w:color w:val="222222"/>
          <w:shd w:val="clear" w:color="auto" w:fill="FFFFFF"/>
          <w:lang w:val="en-US"/>
        </w:rPr>
        <w:t>Assaf</w:t>
      </w:r>
      <w:proofErr w:type="spellEnd"/>
      <w:r w:rsidRPr="00FA34AC">
        <w:rPr>
          <w:rFonts w:ascii="Arial" w:hAnsi="Arial" w:cs="Arial"/>
          <w:color w:val="222222"/>
          <w:shd w:val="clear" w:color="auto" w:fill="FFFFFF"/>
          <w:lang w:val="en-US"/>
        </w:rPr>
        <w:t xml:space="preserve"> </w:t>
      </w:r>
      <w:proofErr w:type="spellStart"/>
      <w:r w:rsidRPr="00FA34AC">
        <w:rPr>
          <w:rFonts w:ascii="Arial" w:hAnsi="Arial" w:cs="Arial"/>
          <w:color w:val="222222"/>
          <w:shd w:val="clear" w:color="auto" w:fill="FFFFFF"/>
          <w:lang w:val="en-US"/>
        </w:rPr>
        <w:t>Anyamba</w:t>
      </w:r>
      <w:proofErr w:type="spellEnd"/>
      <w:r w:rsidRPr="00FA34AC">
        <w:rPr>
          <w:rFonts w:ascii="Arial" w:hAnsi="Arial" w:cs="Arial"/>
          <w:color w:val="222222"/>
          <w:shd w:val="clear" w:color="auto" w:fill="FFFFFF"/>
          <w:lang w:val="en-US"/>
        </w:rPr>
        <w:t>. "Rift Valley fever: an emerging mosquito-borne disease."</w:t>
      </w:r>
      <w:r w:rsidRPr="00FA34AC">
        <w:rPr>
          <w:rStyle w:val="apple-converted-space"/>
          <w:rFonts w:ascii="Arial" w:hAnsi="Arial" w:cs="Arial"/>
          <w:color w:val="222222"/>
          <w:shd w:val="clear" w:color="auto" w:fill="FFFFFF"/>
          <w:lang w:val="en-US"/>
        </w:rPr>
        <w:t> </w:t>
      </w:r>
      <w:proofErr w:type="spellStart"/>
      <w:r>
        <w:rPr>
          <w:rFonts w:ascii="Arial" w:hAnsi="Arial" w:cs="Arial"/>
          <w:i/>
          <w:iCs/>
          <w:color w:val="222222"/>
          <w:shd w:val="clear" w:color="auto" w:fill="FFFFFF"/>
        </w:rPr>
        <w:t>Annual</w:t>
      </w:r>
      <w:proofErr w:type="spellEnd"/>
      <w:r>
        <w:rPr>
          <w:rFonts w:ascii="Arial" w:hAnsi="Arial" w:cs="Arial"/>
          <w:i/>
          <w:iCs/>
          <w:color w:val="222222"/>
          <w:shd w:val="clear" w:color="auto" w:fill="FFFFFF"/>
        </w:rPr>
        <w:t xml:space="preserve"> review of </w:t>
      </w:r>
      <w:proofErr w:type="spellStart"/>
      <w:r>
        <w:rPr>
          <w:rFonts w:ascii="Arial" w:hAnsi="Arial" w:cs="Arial"/>
          <w:i/>
          <w:iCs/>
          <w:color w:val="222222"/>
          <w:shd w:val="clear" w:color="auto" w:fill="FFFFFF"/>
        </w:rPr>
        <w:t>entomology</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61 (2016): 395-415.</w:t>
      </w:r>
    </w:p>
    <w:p w14:paraId="624440F7" w14:textId="77777777" w:rsidR="00FA34AC" w:rsidRDefault="00FA34AC">
      <w:pPr>
        <w:pStyle w:val="CommentText"/>
        <w:rPr>
          <w:rFonts w:ascii="Arial" w:hAnsi="Arial" w:cs="Arial"/>
          <w:color w:val="222222"/>
          <w:shd w:val="clear" w:color="auto" w:fill="FFFFFF"/>
        </w:rPr>
      </w:pPr>
    </w:p>
    <w:p w14:paraId="6F7D1CF8" w14:textId="309956F2" w:rsidR="00FA34AC" w:rsidRDefault="00FA34AC">
      <w:pPr>
        <w:pStyle w:val="CommentText"/>
        <w:rPr>
          <w:rFonts w:ascii="Arial" w:hAnsi="Arial" w:cs="Arial"/>
          <w:color w:val="222222"/>
          <w:shd w:val="clear" w:color="auto" w:fill="FFFFFF"/>
        </w:rPr>
      </w:pPr>
      <w:r>
        <w:rPr>
          <w:rFonts w:ascii="Arial" w:hAnsi="Arial" w:cs="Arial"/>
          <w:color w:val="222222"/>
          <w:shd w:val="clear" w:color="auto" w:fill="FFFFFF"/>
        </w:rPr>
        <w:t xml:space="preserve">or: </w:t>
      </w:r>
    </w:p>
    <w:p w14:paraId="3AA6EB30" w14:textId="77777777" w:rsidR="00FA34AC" w:rsidRDefault="00FA34AC">
      <w:pPr>
        <w:pStyle w:val="CommentText"/>
        <w:rPr>
          <w:rFonts w:ascii="Arial" w:hAnsi="Arial" w:cs="Arial"/>
          <w:color w:val="222222"/>
          <w:shd w:val="clear" w:color="auto" w:fill="FFFFFF"/>
        </w:rPr>
      </w:pPr>
    </w:p>
    <w:p w14:paraId="05A958D6" w14:textId="73AC8E31" w:rsidR="00FA34AC" w:rsidRDefault="00FA34AC">
      <w:pPr>
        <w:pStyle w:val="CommentText"/>
      </w:pPr>
      <w:hyperlink r:id="rId3" w:history="1">
        <w:r w:rsidRPr="00834686">
          <w:rPr>
            <w:rStyle w:val="Hyperlink"/>
          </w:rPr>
          <w:t>http://www.nejm.org/doi/full/10.1056/nejmp1600297#t=article</w:t>
        </w:r>
      </w:hyperlink>
    </w:p>
    <w:p w14:paraId="51A20EDF" w14:textId="00060BA5" w:rsidR="00FA34AC" w:rsidRDefault="00FA34AC">
      <w:pPr>
        <w:pStyle w:val="CommentText"/>
      </w:pPr>
      <w:proofErr w:type="spellStart"/>
      <w:r w:rsidRPr="00FA34AC">
        <w:rPr>
          <w:rFonts w:ascii="Arial" w:hAnsi="Arial" w:cs="Arial"/>
          <w:color w:val="222222"/>
          <w:shd w:val="clear" w:color="auto" w:fill="FFFFFF"/>
          <w:lang w:val="en-US"/>
        </w:rPr>
        <w:t>Fauci</w:t>
      </w:r>
      <w:proofErr w:type="spellEnd"/>
      <w:r w:rsidRPr="00FA34AC">
        <w:rPr>
          <w:rFonts w:ascii="Arial" w:hAnsi="Arial" w:cs="Arial"/>
          <w:color w:val="222222"/>
          <w:shd w:val="clear" w:color="auto" w:fill="FFFFFF"/>
          <w:lang w:val="en-US"/>
        </w:rPr>
        <w:t xml:space="preserve">, Anthony S., and David M. </w:t>
      </w:r>
      <w:proofErr w:type="spellStart"/>
      <w:r w:rsidRPr="00FA34AC">
        <w:rPr>
          <w:rFonts w:ascii="Arial" w:hAnsi="Arial" w:cs="Arial"/>
          <w:color w:val="222222"/>
          <w:shd w:val="clear" w:color="auto" w:fill="FFFFFF"/>
          <w:lang w:val="en-US"/>
        </w:rPr>
        <w:t>Morens</w:t>
      </w:r>
      <w:proofErr w:type="spellEnd"/>
      <w:r w:rsidRPr="00FA34AC">
        <w:rPr>
          <w:rFonts w:ascii="Arial" w:hAnsi="Arial" w:cs="Arial"/>
          <w:color w:val="222222"/>
          <w:shd w:val="clear" w:color="auto" w:fill="FFFFFF"/>
          <w:lang w:val="en-US"/>
        </w:rPr>
        <w:t>. "</w:t>
      </w:r>
      <w:proofErr w:type="spellStart"/>
      <w:r w:rsidRPr="00FA34AC">
        <w:rPr>
          <w:rFonts w:ascii="Arial" w:hAnsi="Arial" w:cs="Arial"/>
          <w:color w:val="222222"/>
          <w:shd w:val="clear" w:color="auto" w:fill="FFFFFF"/>
          <w:lang w:val="en-US"/>
        </w:rPr>
        <w:t>Zika</w:t>
      </w:r>
      <w:proofErr w:type="spellEnd"/>
      <w:r w:rsidRPr="00FA34AC">
        <w:rPr>
          <w:rFonts w:ascii="Arial" w:hAnsi="Arial" w:cs="Arial"/>
          <w:color w:val="222222"/>
          <w:shd w:val="clear" w:color="auto" w:fill="FFFFFF"/>
          <w:lang w:val="en-US"/>
        </w:rPr>
        <w:t xml:space="preserve"> virus in the Americas—yet another arbovirus threat."</w:t>
      </w:r>
      <w:r w:rsidRPr="00FA34AC">
        <w:rPr>
          <w:rStyle w:val="apple-converted-space"/>
          <w:rFonts w:ascii="Arial" w:hAnsi="Arial" w:cs="Arial"/>
          <w:color w:val="222222"/>
          <w:shd w:val="clear" w:color="auto" w:fill="FFFFFF"/>
          <w:lang w:val="en-US"/>
        </w:rPr>
        <w:t> </w:t>
      </w:r>
      <w:r>
        <w:rPr>
          <w:rFonts w:ascii="Arial" w:hAnsi="Arial" w:cs="Arial"/>
          <w:i/>
          <w:iCs/>
          <w:color w:val="222222"/>
          <w:shd w:val="clear" w:color="auto" w:fill="FFFFFF"/>
        </w:rPr>
        <w:t xml:space="preserve">New England Journal of </w:t>
      </w:r>
      <w:proofErr w:type="spellStart"/>
      <w:r>
        <w:rPr>
          <w:rFonts w:ascii="Arial" w:hAnsi="Arial" w:cs="Arial"/>
          <w:i/>
          <w:iCs/>
          <w:color w:val="222222"/>
          <w:shd w:val="clear" w:color="auto" w:fill="FFFFFF"/>
        </w:rPr>
        <w:t>Medicine</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374.7 (2016): 601-604.</w:t>
      </w:r>
    </w:p>
  </w:comment>
  <w:comment w:id="16" w:author="Schrama, M.J.J." w:date="2017-05-12T14:32:00Z" w:initials="MS">
    <w:p w14:paraId="1A4F5B0B" w14:textId="18FA83C7" w:rsidR="0015650C" w:rsidRDefault="0015650C">
      <w:pPr>
        <w:pStyle w:val="CommentText"/>
      </w:pPr>
      <w:r>
        <w:rPr>
          <w:rStyle w:val="CommentReference"/>
        </w:rPr>
        <w:annotationRef/>
      </w:r>
      <w:r>
        <w:t xml:space="preserve">De stap van ‘het digitaliseren van collecties’ naar ‘dit is goed voor health en life </w:t>
      </w:r>
      <w:proofErr w:type="spellStart"/>
      <w:r>
        <w:t>sciences</w:t>
      </w:r>
      <w:proofErr w:type="spellEnd"/>
      <w:r>
        <w:t xml:space="preserve">’ is volgens mij nog een beetje te groot. Dat muggen zeer schadelijk zijn is evident, dat gelooft iedereen, maar ergens moet je weten wat je met die collecties wil om deze data nuttig in te zetten. </w:t>
      </w:r>
      <w:proofErr w:type="spellStart"/>
      <w:r>
        <w:t>Bijv</w:t>
      </w:r>
      <w:proofErr w:type="spellEnd"/>
      <w:r>
        <w:t xml:space="preserve"> je kunt de data als een soort </w:t>
      </w:r>
      <w:proofErr w:type="spellStart"/>
      <w:r>
        <w:t>early</w:t>
      </w:r>
      <w:proofErr w:type="spellEnd"/>
      <w:r>
        <w:t xml:space="preserve"> </w:t>
      </w:r>
      <w:proofErr w:type="spellStart"/>
      <w:r>
        <w:t>warning</w:t>
      </w:r>
      <w:proofErr w:type="spellEnd"/>
      <w:r>
        <w:t xml:space="preserve"> system gebruiken – waarbij het argument weer om de hoek komt kijken dat we eigenlijk willen monitoren waar welke mug zit, maar dat dat niet kan door gebrek aan taxonomen wereldwijd… Digital </w:t>
      </w:r>
      <w:proofErr w:type="spellStart"/>
      <w:r>
        <w:t>identification</w:t>
      </w:r>
      <w:proofErr w:type="spellEnd"/>
      <w:r>
        <w:t xml:space="preserve"> of specimen kan dan bijvoorbeeld bijdragen aan zo’n </w:t>
      </w:r>
      <w:proofErr w:type="spellStart"/>
      <w:r>
        <w:t>early</w:t>
      </w:r>
      <w:proofErr w:type="spellEnd"/>
      <w:r>
        <w:t xml:space="preserve"> </w:t>
      </w:r>
      <w:proofErr w:type="spellStart"/>
      <w:r>
        <w:t>warning</w:t>
      </w:r>
      <w:proofErr w:type="spellEnd"/>
      <w:r>
        <w:t xml:space="preserve"> system.</w:t>
      </w:r>
    </w:p>
  </w:comment>
  <w:comment w:id="18" w:author="Rutger Vos" w:date="2017-05-11T22:17:00Z" w:initials="RV">
    <w:p w14:paraId="39396B5A" w14:textId="6B8D0ACF" w:rsidR="00454DD2" w:rsidRPr="00454DD2" w:rsidRDefault="00454DD2">
      <w:pPr>
        <w:pStyle w:val="CommentText"/>
        <w:rPr>
          <w:color w:val="008000"/>
        </w:rPr>
      </w:pPr>
      <w:r w:rsidRPr="00454DD2">
        <w:rPr>
          <w:rStyle w:val="CommentReference"/>
          <w:color w:val="008000"/>
        </w:rPr>
        <w:annotationRef/>
      </w:r>
      <w:r w:rsidRPr="00454DD2">
        <w:rPr>
          <w:b/>
          <w:color w:val="008000"/>
        </w:rPr>
        <w:t>Fons:</w:t>
      </w:r>
      <w:r>
        <w:rPr>
          <w:color w:val="008000"/>
        </w:rPr>
        <w:t xml:space="preserve"> </w:t>
      </w:r>
      <w:r w:rsidRPr="00454DD2">
        <w:t xml:space="preserve">suggestie voor 1 of 2 publicaties van jouw groep </w:t>
      </w:r>
      <w:proofErr w:type="spellStart"/>
      <w:r w:rsidRPr="00454DD2">
        <w:t>mbt</w:t>
      </w:r>
      <w:proofErr w:type="spellEnd"/>
      <w:r w:rsidRPr="00454DD2">
        <w:t xml:space="preserve"> dit punt?</w:t>
      </w:r>
    </w:p>
  </w:comment>
  <w:comment w:id="19" w:author="Rutger Vos" w:date="2017-05-11T22:18:00Z" w:initials="RV">
    <w:p w14:paraId="232D36B2" w14:textId="1D281848" w:rsidR="009F35C9" w:rsidRDefault="009F35C9">
      <w:pPr>
        <w:pStyle w:val="CommentText"/>
      </w:pPr>
      <w:r>
        <w:rPr>
          <w:rStyle w:val="CommentReference"/>
        </w:rPr>
        <w:annotationRef/>
      </w:r>
      <w:r w:rsidRPr="009F35C9">
        <w:rPr>
          <w:b/>
          <w:color w:val="008000"/>
        </w:rPr>
        <w:t>Fons</w:t>
      </w:r>
      <w:r>
        <w:t xml:space="preserve">: suggestie voor algemene </w:t>
      </w:r>
      <w:proofErr w:type="spellStart"/>
      <w:r>
        <w:t>reference</w:t>
      </w:r>
      <w:proofErr w:type="spellEnd"/>
      <w:r>
        <w:t xml:space="preserve"> voor dit punt?</w:t>
      </w:r>
    </w:p>
  </w:comment>
  <w:comment w:id="20" w:author="Rutger Vos" w:date="2017-05-11T21:17:00Z" w:initials="RV">
    <w:p w14:paraId="78E3D871" w14:textId="5A5F6560" w:rsidR="00454DD2" w:rsidRPr="00E63B86" w:rsidRDefault="00454DD2">
      <w:pPr>
        <w:pStyle w:val="CommentText"/>
        <w:rPr>
          <w:lang w:val="en-US"/>
        </w:rPr>
      </w:pPr>
      <w:r>
        <w:rPr>
          <w:rStyle w:val="CommentReference"/>
        </w:rPr>
        <w:annotationRef/>
      </w:r>
      <w:r w:rsidRPr="00E63B86">
        <w:rPr>
          <w:lang w:val="en-US"/>
        </w:rPr>
        <w:t xml:space="preserve">Please indicate which key technological challenges are dealt with (e.g. Optimized Data Handling, Big Data Analytics, Efficient Computing), which </w:t>
      </w:r>
      <w:proofErr w:type="spellStart"/>
      <w:r w:rsidRPr="00E63B86">
        <w:rPr>
          <w:lang w:val="en-US"/>
        </w:rPr>
        <w:t>eScience</w:t>
      </w:r>
      <w:proofErr w:type="spellEnd"/>
      <w:r w:rsidRPr="00E63B86">
        <w:rPr>
          <w:lang w:val="en-US"/>
        </w:rPr>
        <w:t xml:space="preserve"> tools and methodologies will be developed, applied (re-used), integrated, or extended, and how the developed solutions help to solve the top sector related use-case(s).</w:t>
      </w:r>
    </w:p>
  </w:comment>
  <w:comment w:id="22" w:author="Rutger Vos" w:date="2017-05-11T21:17:00Z" w:initials="RV">
    <w:p w14:paraId="3DB1288A" w14:textId="4683D466" w:rsidR="00454DD2" w:rsidRPr="00E63B86" w:rsidRDefault="00454DD2">
      <w:pPr>
        <w:pStyle w:val="CommentText"/>
        <w:rPr>
          <w:lang w:val="en-US"/>
        </w:rPr>
      </w:pPr>
      <w:r>
        <w:rPr>
          <w:rStyle w:val="CommentReference"/>
        </w:rPr>
        <w:annotationRef/>
      </w:r>
      <w:r w:rsidRPr="00E63B86">
        <w:rPr>
          <w:lang w:val="en-US"/>
        </w:rPr>
        <w:t>Please indicate how the proposed technological solutions will find use beyond the target use case(s), how maintenance and sustainability will be secured and managed, which further collaborations are foreseen, and which efforts will be made to promote the results of the project.</w:t>
      </w:r>
    </w:p>
  </w:comment>
  <w:comment w:id="23" w:author="Rutger Vos" w:date="2017-05-11T21:26:00Z" w:initials="RV">
    <w:p w14:paraId="7C6D46BD" w14:textId="319D3D67" w:rsidR="00454DD2" w:rsidRPr="00E63B86" w:rsidRDefault="00454DD2">
      <w:pPr>
        <w:pStyle w:val="CommentText"/>
        <w:rPr>
          <w:lang w:val="en-US"/>
        </w:rPr>
      </w:pPr>
      <w:r>
        <w:rPr>
          <w:rStyle w:val="CommentReference"/>
        </w:rPr>
        <w:annotationRef/>
      </w:r>
      <w:r w:rsidRPr="00BC57CA">
        <w:rPr>
          <w:b/>
          <w:color w:val="008000"/>
        </w:rPr>
        <w:t>Koos</w:t>
      </w:r>
      <w:r>
        <w:t xml:space="preserve">: ik verwijs hier feitelijk gezien naar het masterplan waarin VGKS de komende jaren door zullen gaan met (mee)betalen aan digitalisering, ondersteunende </w:t>
      </w:r>
      <w:proofErr w:type="spellStart"/>
      <w:r>
        <w:t>tooling</w:t>
      </w:r>
      <w:proofErr w:type="spellEnd"/>
      <w:r>
        <w:t xml:space="preserve"> daarvoor, en research. </w:t>
      </w:r>
      <w:r w:rsidRPr="00E63B86">
        <w:rPr>
          <w:lang w:val="en-US"/>
        </w:rPr>
        <w:t xml:space="preserve">Zit </w:t>
      </w:r>
      <w:proofErr w:type="spellStart"/>
      <w:r w:rsidRPr="00E63B86">
        <w:rPr>
          <w:lang w:val="en-US"/>
        </w:rPr>
        <w:t>daar</w:t>
      </w:r>
      <w:proofErr w:type="spellEnd"/>
      <w:r w:rsidRPr="00E63B86">
        <w:rPr>
          <w:lang w:val="en-US"/>
        </w:rPr>
        <w:t xml:space="preserve"> </w:t>
      </w:r>
      <w:proofErr w:type="spellStart"/>
      <w:r w:rsidRPr="00E63B86">
        <w:rPr>
          <w:lang w:val="en-US"/>
        </w:rPr>
        <w:t>een</w:t>
      </w:r>
      <w:proofErr w:type="spellEnd"/>
      <w:r w:rsidRPr="00E63B86">
        <w:rPr>
          <w:lang w:val="en-US"/>
        </w:rPr>
        <w:t xml:space="preserve"> </w:t>
      </w:r>
      <w:proofErr w:type="spellStart"/>
      <w:r w:rsidRPr="00E63B86">
        <w:rPr>
          <w:lang w:val="en-US"/>
        </w:rPr>
        <w:t>soort</w:t>
      </w:r>
      <w:proofErr w:type="spellEnd"/>
      <w:r w:rsidRPr="00E63B86">
        <w:rPr>
          <w:lang w:val="en-US"/>
        </w:rPr>
        <w:t xml:space="preserve"> </w:t>
      </w:r>
      <w:proofErr w:type="spellStart"/>
      <w:r w:rsidRPr="00E63B86">
        <w:rPr>
          <w:lang w:val="en-US"/>
        </w:rPr>
        <w:t>einddatum</w:t>
      </w:r>
      <w:proofErr w:type="spellEnd"/>
      <w:r w:rsidRPr="00E63B86">
        <w:rPr>
          <w:lang w:val="en-US"/>
        </w:rPr>
        <w:t xml:space="preserve"> </w:t>
      </w:r>
      <w:proofErr w:type="spellStart"/>
      <w:r w:rsidRPr="00E63B86">
        <w:rPr>
          <w:lang w:val="en-US"/>
        </w:rPr>
        <w:t>aan</w:t>
      </w:r>
      <w:proofErr w:type="spellEnd"/>
      <w:r w:rsidRPr="00E63B86">
        <w:rPr>
          <w:lang w:val="en-US"/>
        </w:rPr>
        <w:t xml:space="preserve">? </w:t>
      </w:r>
    </w:p>
  </w:comment>
  <w:comment w:id="24" w:author="Rutger Vos" w:date="2017-05-11T21:38:00Z" w:initials="RV">
    <w:p w14:paraId="615A1D4D" w14:textId="5905AB5C" w:rsidR="00454DD2" w:rsidRPr="00E63B86" w:rsidRDefault="00454DD2">
      <w:pPr>
        <w:pStyle w:val="CommentText"/>
        <w:rPr>
          <w:lang w:val="en-US"/>
        </w:rPr>
      </w:pPr>
      <w:r>
        <w:rPr>
          <w:rStyle w:val="CommentReference"/>
        </w:rPr>
        <w:annotationRef/>
      </w:r>
      <w:r w:rsidRPr="00E63B86">
        <w:rPr>
          <w:lang w:val="en-US"/>
        </w:rPr>
        <w:t xml:space="preserve">For more information on the </w:t>
      </w:r>
      <w:proofErr w:type="spellStart"/>
      <w:r w:rsidRPr="00E63B86">
        <w:rPr>
          <w:lang w:val="en-US"/>
        </w:rPr>
        <w:t>datamanagement</w:t>
      </w:r>
      <w:proofErr w:type="spellEnd"/>
      <w:r w:rsidRPr="00E63B86">
        <w:rPr>
          <w:lang w:val="en-US"/>
        </w:rPr>
        <w:t xml:space="preserve"> paragraph please refer to the NWO website.</w:t>
      </w:r>
    </w:p>
  </w:comment>
  <w:comment w:id="25" w:author="Rutger Vos" w:date="2017-05-11T21:45:00Z" w:initials="RV">
    <w:p w14:paraId="19A6CFE1" w14:textId="1B884B2E" w:rsidR="00454DD2" w:rsidRPr="00E63B86" w:rsidRDefault="00454DD2">
      <w:pPr>
        <w:pStyle w:val="CommentText"/>
        <w:rPr>
          <w:lang w:val="en-US"/>
        </w:rPr>
      </w:pPr>
      <w:r>
        <w:rPr>
          <w:rStyle w:val="CommentReference"/>
        </w:rPr>
        <w:annotationRef/>
      </w:r>
      <w:r w:rsidRPr="00E63B86">
        <w:rPr>
          <w:lang w:val="en-US"/>
        </w:rPr>
        <w:t>Check JRS proposal</w:t>
      </w:r>
    </w:p>
  </w:comment>
  <w:comment w:id="26" w:author="Rutger Vos" w:date="2017-05-11T21:53:00Z" w:initials="RV">
    <w:p w14:paraId="5F5BFD13" w14:textId="2A915D76" w:rsidR="00454DD2" w:rsidRPr="00E63B86" w:rsidRDefault="00454DD2">
      <w:pPr>
        <w:pStyle w:val="CommentText"/>
        <w:rPr>
          <w:lang w:val="en-US"/>
        </w:rPr>
      </w:pPr>
      <w:r>
        <w:rPr>
          <w:rStyle w:val="CommentReference"/>
        </w:rPr>
        <w:annotationRef/>
      </w:r>
      <w:r w:rsidRPr="00E63B86">
        <w:rPr>
          <w:lang w:val="en-US"/>
        </w:rPr>
        <w:t>2.5FTE max</w:t>
      </w:r>
    </w:p>
  </w:comment>
  <w:comment w:id="27" w:author="Rutger Vos" w:date="2017-05-11T21:41:00Z" w:initials="RV">
    <w:p w14:paraId="3D70898D" w14:textId="1743E169" w:rsidR="00454DD2" w:rsidRPr="00E63B86" w:rsidRDefault="00454DD2">
      <w:pPr>
        <w:pStyle w:val="CommentText"/>
        <w:rPr>
          <w:lang w:val="en-US"/>
        </w:rPr>
      </w:pPr>
      <w:r>
        <w:rPr>
          <w:rStyle w:val="CommentReference"/>
        </w:rPr>
        <w:annotationRef/>
      </w:r>
      <w:r w:rsidRPr="00E63B86">
        <w:rPr>
          <w:lang w:val="en-US"/>
        </w:rPr>
        <w:t xml:space="preserve">ICT infra LIACS </w:t>
      </w:r>
      <w:proofErr w:type="spellStart"/>
      <w:r w:rsidRPr="00E63B86">
        <w:rPr>
          <w:lang w:val="en-US"/>
        </w:rPr>
        <w:t>voor</w:t>
      </w:r>
      <w:proofErr w:type="spellEnd"/>
      <w:r w:rsidRPr="00E63B86">
        <w:rPr>
          <w:lang w:val="en-US"/>
        </w:rPr>
        <w:t xml:space="preserve"> CNN training, Naturalis cloud, (co)PI FTE’s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954B8A" w14:textId="77777777" w:rsidR="00463C8D" w:rsidRDefault="00463C8D">
      <w:r>
        <w:separator/>
      </w:r>
    </w:p>
  </w:endnote>
  <w:endnote w:type="continuationSeparator" w:id="0">
    <w:p w14:paraId="41B9335D" w14:textId="77777777" w:rsidR="00463C8D" w:rsidRDefault="00463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onotype Sorts">
    <w:charset w:val="02"/>
    <w:family w:val="auto"/>
    <w:pitch w:val="variable"/>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8D540" w14:textId="77777777" w:rsidR="00454DD2" w:rsidRDefault="00454DD2">
    <w:pPr>
      <w:pStyle w:val="Footer"/>
      <w:framePr w:wrap="auto" w:vAnchor="text" w:hAnchor="margin" w:xAlign="center" w:y="1"/>
      <w:widowControl/>
      <w:rPr>
        <w:rStyle w:val="PageNumber"/>
        <w:lang w:val="en-GB"/>
      </w:rPr>
    </w:pPr>
    <w:r>
      <w:rPr>
        <w:rStyle w:val="PageNumber"/>
      </w:rPr>
      <w:fldChar w:fldCharType="begin"/>
    </w:r>
    <w:r>
      <w:rPr>
        <w:rStyle w:val="PageNumber"/>
        <w:lang w:val="en-GB"/>
      </w:rPr>
      <w:instrText xml:space="preserve">PAGE  </w:instrText>
    </w:r>
    <w:r>
      <w:rPr>
        <w:rStyle w:val="PageNumber"/>
      </w:rPr>
      <w:fldChar w:fldCharType="separate"/>
    </w:r>
    <w:r w:rsidR="00113002">
      <w:rPr>
        <w:rStyle w:val="PageNumber"/>
        <w:noProof/>
        <w:lang w:val="en-GB"/>
      </w:rPr>
      <w:t>2</w:t>
    </w:r>
    <w:r>
      <w:rPr>
        <w:rStyle w:val="PageNumber"/>
      </w:rPr>
      <w:fldChar w:fldCharType="end"/>
    </w:r>
  </w:p>
  <w:p w14:paraId="4369DAC8" w14:textId="77777777" w:rsidR="00454DD2" w:rsidRDefault="00454DD2">
    <w:pPr>
      <w:pStyle w:val="Footer"/>
      <w:widowControl/>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67587" w14:textId="77777777" w:rsidR="00463C8D" w:rsidRDefault="00463C8D">
      <w:r>
        <w:separator/>
      </w:r>
    </w:p>
  </w:footnote>
  <w:footnote w:type="continuationSeparator" w:id="0">
    <w:p w14:paraId="49B0AC64" w14:textId="77777777" w:rsidR="00463C8D" w:rsidRDefault="00463C8D">
      <w:r>
        <w:continuationSeparator/>
      </w:r>
    </w:p>
  </w:footnote>
  <w:footnote w:id="1">
    <w:p w14:paraId="64AB3C6A" w14:textId="77777777" w:rsidR="00454DD2" w:rsidRPr="000B7D89" w:rsidRDefault="00454DD2" w:rsidP="00A66A16">
      <w:pPr>
        <w:pStyle w:val="FootnoteText"/>
        <w:rPr>
          <w:rFonts w:ascii="Verdana" w:hAnsi="Verdana"/>
          <w:sz w:val="17"/>
          <w:szCs w:val="17"/>
          <w:lang w:val="en-US"/>
        </w:rPr>
      </w:pPr>
      <w:r w:rsidRPr="000B7D89">
        <w:rPr>
          <w:rStyle w:val="FootnoteReference"/>
          <w:rFonts w:ascii="Verdana" w:hAnsi="Verdana"/>
          <w:sz w:val="17"/>
          <w:szCs w:val="17"/>
        </w:rPr>
        <w:footnoteRef/>
      </w:r>
      <w:r w:rsidRPr="000B7D89">
        <w:rPr>
          <w:rFonts w:ascii="Verdana" w:hAnsi="Verdana"/>
          <w:sz w:val="17"/>
          <w:szCs w:val="17"/>
          <w:lang w:val="en-US"/>
        </w:rPr>
        <w:t xml:space="preserve"> </w:t>
      </w:r>
      <w:r w:rsidRPr="000B7D89">
        <w:rPr>
          <w:rFonts w:ascii="Verdana" w:hAnsi="Verdana"/>
          <w:i/>
          <w:iCs/>
          <w:sz w:val="17"/>
          <w:szCs w:val="17"/>
          <w:lang w:val="en-US"/>
        </w:rPr>
        <w:t>ICT facilities for data storage are considered to be resources such as data storage capacity, bandwidth for data transport and calculating power for data processing.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40F96" w14:textId="78D94D75" w:rsidR="00454DD2" w:rsidRDefault="00454DD2" w:rsidP="008E3F88">
    <w:pPr>
      <w:pStyle w:val="Header"/>
      <w:widowControl/>
      <w:rPr>
        <w:rFonts w:ascii="Verdana" w:hAnsi="Verdana"/>
        <w:b/>
        <w:sz w:val="24"/>
        <w:lang w:val="en-GB"/>
      </w:rPr>
    </w:pPr>
    <w:r w:rsidRPr="00A95165">
      <w:rPr>
        <w:noProof/>
        <w:sz w:val="24"/>
        <w:szCs w:val="18"/>
      </w:rPr>
      <w:drawing>
        <wp:anchor distT="0" distB="0" distL="114300" distR="114300" simplePos="0" relativeHeight="251665408" behindDoc="0" locked="0" layoutInCell="1" allowOverlap="1" wp14:anchorId="69AB1378" wp14:editId="5DA7A7E5">
          <wp:simplePos x="0" y="0"/>
          <wp:positionH relativeFrom="margin">
            <wp:align>right</wp:align>
          </wp:positionH>
          <wp:positionV relativeFrom="paragraph">
            <wp:posOffset>55880</wp:posOffset>
          </wp:positionV>
          <wp:extent cx="1694180" cy="601345"/>
          <wp:effectExtent l="0" t="0" r="1270" b="825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W, EN, jpg, NWO Basis.jpg"/>
                  <pic:cNvPicPr/>
                </pic:nvPicPr>
                <pic:blipFill rotWithShape="1">
                  <a:blip r:embed="rId1" cstate="print">
                    <a:extLst>
                      <a:ext uri="{28A0092B-C50C-407E-A947-70E740481C1C}">
                        <a14:useLocalDpi xmlns:a14="http://schemas.microsoft.com/office/drawing/2010/main" val="0"/>
                      </a:ext>
                    </a:extLst>
                  </a:blip>
                  <a:srcRect l="8583" r="32929"/>
                  <a:stretch/>
                </pic:blipFill>
                <pic:spPr bwMode="auto">
                  <a:xfrm>
                    <a:off x="0" y="0"/>
                    <a:ext cx="1694180" cy="601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Verdana" w:hAnsi="Verdana"/>
        <w:b/>
        <w:noProof/>
        <w:sz w:val="24"/>
      </w:rPr>
      <w:drawing>
        <wp:inline distT="0" distB="0" distL="0" distR="0" wp14:anchorId="76FEEED7" wp14:editId="2AE9E321">
          <wp:extent cx="1905000" cy="666750"/>
          <wp:effectExtent l="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jpg"/>
                  <pic:cNvPicPr/>
                </pic:nvPicPr>
                <pic:blipFill>
                  <a:blip r:embed="rId2">
                    <a:extLst>
                      <a:ext uri="{28A0092B-C50C-407E-A947-70E740481C1C}">
                        <a14:useLocalDpi xmlns:a14="http://schemas.microsoft.com/office/drawing/2010/main" val="0"/>
                      </a:ext>
                    </a:extLst>
                  </a:blip>
                  <a:stretch>
                    <a:fillRect/>
                  </a:stretch>
                </pic:blipFill>
                <pic:spPr>
                  <a:xfrm>
                    <a:off x="0" y="0"/>
                    <a:ext cx="1905000" cy="666750"/>
                  </a:xfrm>
                  <a:prstGeom prst="rect">
                    <a:avLst/>
                  </a:prstGeom>
                </pic:spPr>
              </pic:pic>
            </a:graphicData>
          </a:graphic>
        </wp:inline>
      </w:drawing>
    </w:r>
  </w:p>
  <w:p w14:paraId="38D6D678" w14:textId="41947F02" w:rsidR="00454DD2" w:rsidRDefault="00454DD2" w:rsidP="00EF6135">
    <w:pPr>
      <w:pStyle w:val="Header"/>
      <w:widowControl/>
      <w:tabs>
        <w:tab w:val="clear" w:pos="4536"/>
        <w:tab w:val="clear" w:pos="9072"/>
      </w:tabs>
      <w:rPr>
        <w:rFonts w:ascii="Verdana" w:hAnsi="Verdana"/>
        <w:b/>
        <w:sz w:val="17"/>
        <w:lang w:val="en-GB"/>
      </w:rPr>
    </w:pPr>
  </w:p>
  <w:p w14:paraId="679175A8" w14:textId="1E6F2967" w:rsidR="00454DD2" w:rsidRDefault="00454DD2" w:rsidP="00EF6135">
    <w:pPr>
      <w:pStyle w:val="Header"/>
      <w:widowControl/>
      <w:tabs>
        <w:tab w:val="clear" w:pos="4536"/>
        <w:tab w:val="clear" w:pos="9072"/>
      </w:tabs>
      <w:rPr>
        <w:rFonts w:ascii="Verdana" w:hAnsi="Verdana"/>
        <w:sz w:val="17"/>
        <w:lang w:val="en-GB"/>
      </w:rPr>
    </w:pPr>
    <w:r>
      <w:rPr>
        <w:rFonts w:ascii="Verdana" w:hAnsi="Verdana"/>
        <w:b/>
        <w:sz w:val="17"/>
        <w:lang w:val="en-GB"/>
      </w:rPr>
      <w:t xml:space="preserve">Joint </w:t>
    </w:r>
    <w:proofErr w:type="spellStart"/>
    <w:r>
      <w:rPr>
        <w:rFonts w:ascii="Verdana" w:hAnsi="Verdana"/>
        <w:b/>
        <w:sz w:val="17"/>
        <w:lang w:val="en-GB"/>
      </w:rPr>
      <w:t>eScience</w:t>
    </w:r>
    <w:proofErr w:type="spellEnd"/>
    <w:r>
      <w:rPr>
        <w:rFonts w:ascii="Verdana" w:hAnsi="Verdana"/>
        <w:b/>
        <w:sz w:val="17"/>
        <w:lang w:val="en-GB"/>
      </w:rPr>
      <w:t xml:space="preserve"> and Data Science across Top Sectors: </w:t>
    </w:r>
  </w:p>
  <w:p w14:paraId="6F0F32FC" w14:textId="77777777" w:rsidR="00454DD2" w:rsidRDefault="00454DD2" w:rsidP="00EF6135">
    <w:pPr>
      <w:pStyle w:val="Header"/>
      <w:widowControl/>
      <w:tabs>
        <w:tab w:val="clear" w:pos="4536"/>
        <w:tab w:val="clear" w:pos="9072"/>
      </w:tabs>
      <w:rPr>
        <w:rFonts w:ascii="Verdana" w:hAnsi="Verdana"/>
        <w:b/>
        <w:sz w:val="17"/>
        <w:lang w:val="en-GB"/>
      </w:rPr>
    </w:pPr>
  </w:p>
  <w:p w14:paraId="24EE7F6E" w14:textId="1FD6EC9D" w:rsidR="00454DD2" w:rsidRDefault="00454DD2" w:rsidP="00EF6135">
    <w:pPr>
      <w:pStyle w:val="Header"/>
      <w:widowControl/>
      <w:tabs>
        <w:tab w:val="clear" w:pos="4536"/>
        <w:tab w:val="clear" w:pos="9072"/>
      </w:tabs>
      <w:rPr>
        <w:rFonts w:ascii="Verdana" w:hAnsi="Verdana"/>
        <w:b/>
        <w:sz w:val="17"/>
        <w:lang w:val="en-GB"/>
      </w:rPr>
    </w:pPr>
    <w:r>
      <w:rPr>
        <w:rFonts w:ascii="Verdana" w:hAnsi="Verdana"/>
        <w:b/>
        <w:sz w:val="17"/>
        <w:lang w:val="en-GB"/>
      </w:rPr>
      <w:t>Grant application form 2017</w:t>
    </w:r>
  </w:p>
  <w:p w14:paraId="6C9B5D86" w14:textId="2DC8AEF7" w:rsidR="00454DD2" w:rsidRDefault="00454DD2">
    <w:pPr>
      <w:pStyle w:val="Header"/>
      <w:widowControl/>
      <w:rPr>
        <w:rFonts w:ascii="Verdana" w:hAnsi="Verdana"/>
        <w:i/>
        <w:sz w:val="17"/>
        <w:lang w:val="en-GB"/>
      </w:rPr>
    </w:pPr>
  </w:p>
  <w:p w14:paraId="1F5FD139" w14:textId="27A62211" w:rsidR="00454DD2" w:rsidRDefault="00454DD2">
    <w:pPr>
      <w:pStyle w:val="Header"/>
      <w:widowControl/>
      <w:rPr>
        <w:rFonts w:ascii="Verdana" w:hAnsi="Verdana"/>
        <w:i/>
        <w:sz w:val="17"/>
        <w:lang w:val="en-GB"/>
      </w:rPr>
    </w:pPr>
    <w:r>
      <w:rPr>
        <w:rFonts w:ascii="Verdana" w:hAnsi="Verdana"/>
        <w:i/>
        <w:sz w:val="17"/>
        <w:lang w:val="en-GB"/>
      </w:rPr>
      <w:t>Please refer to the “Guidelines for Application Pre-Proposal (DTEC)” when completing this form</w:t>
    </w:r>
  </w:p>
  <w:p w14:paraId="39EA2EC8" w14:textId="5766315D" w:rsidR="00454DD2" w:rsidRDefault="00454DD2">
    <w:pPr>
      <w:pStyle w:val="Heading3"/>
      <w:rPr>
        <w:rFonts w:ascii="Verdana" w:hAnsi="Verdana"/>
        <w:sz w:val="17"/>
        <w:lang w:val="en-GB"/>
      </w:rPr>
    </w:pPr>
  </w:p>
  <w:p w14:paraId="68117589" w14:textId="26CDD04E" w:rsidR="00454DD2" w:rsidRDefault="00454DD2">
    <w:pPr>
      <w:pStyle w:val="Header"/>
      <w:widowControl/>
      <w:rPr>
        <w:i/>
        <w:sz w:val="16"/>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E727F36"/>
    <w:lvl w:ilvl="0">
      <w:numFmt w:val="decimal"/>
      <w:lvlText w:val="*"/>
      <w:lvlJc w:val="left"/>
    </w:lvl>
  </w:abstractNum>
  <w:abstractNum w:abstractNumId="1">
    <w:nsid w:val="03D53366"/>
    <w:multiLevelType w:val="hybridMultilevel"/>
    <w:tmpl w:val="0FD01D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6273A99"/>
    <w:multiLevelType w:val="hybridMultilevel"/>
    <w:tmpl w:val="86BC6F6A"/>
    <w:lvl w:ilvl="0" w:tplc="04130017">
      <w:start w:val="1"/>
      <w:numFmt w:val="lowerLetter"/>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nsid w:val="063E2EB3"/>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0CF2471B"/>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0DA47263"/>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0FBF5165"/>
    <w:multiLevelType w:val="hybridMultilevel"/>
    <w:tmpl w:val="4F409D82"/>
    <w:lvl w:ilvl="0" w:tplc="662AD810">
      <w:start w:val="1"/>
      <w:numFmt w:val="bullet"/>
      <w:pStyle w:val="Opsommen"/>
      <w:lvlText w:val=""/>
      <w:lvlJc w:val="left"/>
      <w:pPr>
        <w:tabs>
          <w:tab w:val="num" w:pos="1891"/>
        </w:tabs>
        <w:ind w:left="1871" w:hanging="340"/>
      </w:pPr>
      <w:rPr>
        <w:rFonts w:ascii="Symbol" w:hAnsi="Symbol" w:hint="default"/>
        <w:b w:val="0"/>
        <w:i w:val="0"/>
        <w:sz w:val="17"/>
      </w:rPr>
    </w:lvl>
    <w:lvl w:ilvl="1" w:tplc="C88E663C">
      <w:numFmt w:val="bullet"/>
      <w:lvlText w:val="-"/>
      <w:lvlJc w:val="left"/>
      <w:pPr>
        <w:tabs>
          <w:tab w:val="num" w:pos="1440"/>
        </w:tabs>
        <w:ind w:left="1440" w:hanging="360"/>
      </w:pPr>
      <w:rPr>
        <w:rFonts w:ascii="Verdana" w:eastAsia="Times New Roman" w:hAnsi="Verdana" w:cs="Times New Roman" w:hint="default"/>
        <w:b w:val="0"/>
        <w:i w:val="0"/>
        <w:sz w:val="17"/>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1345036F"/>
    <w:multiLevelType w:val="hybridMultilevel"/>
    <w:tmpl w:val="204EB11A"/>
    <w:lvl w:ilvl="0" w:tplc="276A8B88">
      <w:start w:val="1"/>
      <w:numFmt w:val="lowerLetter"/>
      <w:lvlText w:val="%1."/>
      <w:lvlJc w:val="left"/>
      <w:pPr>
        <w:tabs>
          <w:tab w:val="num" w:pos="360"/>
        </w:tabs>
        <w:ind w:left="284" w:hanging="284"/>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nsid w:val="1B165F2B"/>
    <w:multiLevelType w:val="hybridMultilevel"/>
    <w:tmpl w:val="08E82AB2"/>
    <w:lvl w:ilvl="0" w:tplc="29D07C9C">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238263B9"/>
    <w:multiLevelType w:val="hybridMultilevel"/>
    <w:tmpl w:val="FCB65488"/>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23EE1643"/>
    <w:multiLevelType w:val="hybridMultilevel"/>
    <w:tmpl w:val="C5865468"/>
    <w:lvl w:ilvl="0" w:tplc="20FE1E7C">
      <w:start w:val="1"/>
      <w:numFmt w:val="decimal"/>
      <w:lvlText w:val="%1."/>
      <w:lvlJc w:val="left"/>
      <w:pPr>
        <w:tabs>
          <w:tab w:val="num" w:pos="720"/>
        </w:tabs>
        <w:ind w:left="720" w:hanging="360"/>
      </w:pPr>
      <w:rPr>
        <w:rFonts w:hint="default"/>
      </w:rPr>
    </w:lvl>
    <w:lvl w:ilvl="1" w:tplc="D180A120" w:tentative="1">
      <w:start w:val="1"/>
      <w:numFmt w:val="lowerLetter"/>
      <w:lvlText w:val="%2."/>
      <w:lvlJc w:val="left"/>
      <w:pPr>
        <w:tabs>
          <w:tab w:val="num" w:pos="1440"/>
        </w:tabs>
        <w:ind w:left="1440" w:hanging="360"/>
      </w:pPr>
    </w:lvl>
    <w:lvl w:ilvl="2" w:tplc="E676DC4A" w:tentative="1">
      <w:start w:val="1"/>
      <w:numFmt w:val="lowerRoman"/>
      <w:lvlText w:val="%3."/>
      <w:lvlJc w:val="right"/>
      <w:pPr>
        <w:tabs>
          <w:tab w:val="num" w:pos="2160"/>
        </w:tabs>
        <w:ind w:left="2160" w:hanging="180"/>
      </w:pPr>
    </w:lvl>
    <w:lvl w:ilvl="3" w:tplc="8D9401EC" w:tentative="1">
      <w:start w:val="1"/>
      <w:numFmt w:val="decimal"/>
      <w:lvlText w:val="%4."/>
      <w:lvlJc w:val="left"/>
      <w:pPr>
        <w:tabs>
          <w:tab w:val="num" w:pos="2880"/>
        </w:tabs>
        <w:ind w:left="2880" w:hanging="360"/>
      </w:pPr>
    </w:lvl>
    <w:lvl w:ilvl="4" w:tplc="1828248C" w:tentative="1">
      <w:start w:val="1"/>
      <w:numFmt w:val="lowerLetter"/>
      <w:lvlText w:val="%5."/>
      <w:lvlJc w:val="left"/>
      <w:pPr>
        <w:tabs>
          <w:tab w:val="num" w:pos="3600"/>
        </w:tabs>
        <w:ind w:left="3600" w:hanging="360"/>
      </w:pPr>
    </w:lvl>
    <w:lvl w:ilvl="5" w:tplc="81FE6388" w:tentative="1">
      <w:start w:val="1"/>
      <w:numFmt w:val="lowerRoman"/>
      <w:lvlText w:val="%6."/>
      <w:lvlJc w:val="right"/>
      <w:pPr>
        <w:tabs>
          <w:tab w:val="num" w:pos="4320"/>
        </w:tabs>
        <w:ind w:left="4320" w:hanging="180"/>
      </w:pPr>
    </w:lvl>
    <w:lvl w:ilvl="6" w:tplc="E5520534" w:tentative="1">
      <w:start w:val="1"/>
      <w:numFmt w:val="decimal"/>
      <w:lvlText w:val="%7."/>
      <w:lvlJc w:val="left"/>
      <w:pPr>
        <w:tabs>
          <w:tab w:val="num" w:pos="5040"/>
        </w:tabs>
        <w:ind w:left="5040" w:hanging="360"/>
      </w:pPr>
    </w:lvl>
    <w:lvl w:ilvl="7" w:tplc="FE92F056" w:tentative="1">
      <w:start w:val="1"/>
      <w:numFmt w:val="lowerLetter"/>
      <w:lvlText w:val="%8."/>
      <w:lvlJc w:val="left"/>
      <w:pPr>
        <w:tabs>
          <w:tab w:val="num" w:pos="5760"/>
        </w:tabs>
        <w:ind w:left="5760" w:hanging="360"/>
      </w:pPr>
    </w:lvl>
    <w:lvl w:ilvl="8" w:tplc="BE205256" w:tentative="1">
      <w:start w:val="1"/>
      <w:numFmt w:val="lowerRoman"/>
      <w:lvlText w:val="%9."/>
      <w:lvlJc w:val="right"/>
      <w:pPr>
        <w:tabs>
          <w:tab w:val="num" w:pos="6480"/>
        </w:tabs>
        <w:ind w:left="6480" w:hanging="180"/>
      </w:pPr>
    </w:lvl>
  </w:abstractNum>
  <w:abstractNum w:abstractNumId="11">
    <w:nsid w:val="24C55A27"/>
    <w:multiLevelType w:val="hybridMultilevel"/>
    <w:tmpl w:val="96166F1A"/>
    <w:lvl w:ilvl="0" w:tplc="A306941A">
      <w:start w:val="1"/>
      <w:numFmt w:val="bullet"/>
      <w:lvlText w:val="-"/>
      <w:lvlJc w:val="left"/>
      <w:pPr>
        <w:tabs>
          <w:tab w:val="num" w:pos="720"/>
        </w:tabs>
        <w:ind w:left="720" w:hanging="360"/>
      </w:pPr>
      <w:rPr>
        <w:rFonts w:ascii="Times New Roman" w:eastAsia="Times New Roman" w:hAnsi="Times New Roman" w:cs="Times New Roman" w:hint="default"/>
      </w:rPr>
    </w:lvl>
    <w:lvl w:ilvl="1" w:tplc="1EAE713E" w:tentative="1">
      <w:start w:val="1"/>
      <w:numFmt w:val="bullet"/>
      <w:lvlText w:val="o"/>
      <w:lvlJc w:val="left"/>
      <w:pPr>
        <w:tabs>
          <w:tab w:val="num" w:pos="1440"/>
        </w:tabs>
        <w:ind w:left="1440" w:hanging="360"/>
      </w:pPr>
      <w:rPr>
        <w:rFonts w:ascii="Courier New" w:hAnsi="Courier New" w:hint="default"/>
      </w:rPr>
    </w:lvl>
    <w:lvl w:ilvl="2" w:tplc="EC7AC4DC" w:tentative="1">
      <w:start w:val="1"/>
      <w:numFmt w:val="bullet"/>
      <w:lvlText w:val=""/>
      <w:lvlJc w:val="left"/>
      <w:pPr>
        <w:tabs>
          <w:tab w:val="num" w:pos="2160"/>
        </w:tabs>
        <w:ind w:left="2160" w:hanging="360"/>
      </w:pPr>
      <w:rPr>
        <w:rFonts w:ascii="Wingdings" w:hAnsi="Wingdings" w:hint="default"/>
      </w:rPr>
    </w:lvl>
    <w:lvl w:ilvl="3" w:tplc="A080E9E8" w:tentative="1">
      <w:start w:val="1"/>
      <w:numFmt w:val="bullet"/>
      <w:lvlText w:val=""/>
      <w:lvlJc w:val="left"/>
      <w:pPr>
        <w:tabs>
          <w:tab w:val="num" w:pos="2880"/>
        </w:tabs>
        <w:ind w:left="2880" w:hanging="360"/>
      </w:pPr>
      <w:rPr>
        <w:rFonts w:ascii="Symbol" w:hAnsi="Symbol" w:hint="default"/>
      </w:rPr>
    </w:lvl>
    <w:lvl w:ilvl="4" w:tplc="296C691E" w:tentative="1">
      <w:start w:val="1"/>
      <w:numFmt w:val="bullet"/>
      <w:lvlText w:val="o"/>
      <w:lvlJc w:val="left"/>
      <w:pPr>
        <w:tabs>
          <w:tab w:val="num" w:pos="3600"/>
        </w:tabs>
        <w:ind w:left="3600" w:hanging="360"/>
      </w:pPr>
      <w:rPr>
        <w:rFonts w:ascii="Courier New" w:hAnsi="Courier New" w:hint="default"/>
      </w:rPr>
    </w:lvl>
    <w:lvl w:ilvl="5" w:tplc="3E743F58" w:tentative="1">
      <w:start w:val="1"/>
      <w:numFmt w:val="bullet"/>
      <w:lvlText w:val=""/>
      <w:lvlJc w:val="left"/>
      <w:pPr>
        <w:tabs>
          <w:tab w:val="num" w:pos="4320"/>
        </w:tabs>
        <w:ind w:left="4320" w:hanging="360"/>
      </w:pPr>
      <w:rPr>
        <w:rFonts w:ascii="Wingdings" w:hAnsi="Wingdings" w:hint="default"/>
      </w:rPr>
    </w:lvl>
    <w:lvl w:ilvl="6" w:tplc="A0F08E0A" w:tentative="1">
      <w:start w:val="1"/>
      <w:numFmt w:val="bullet"/>
      <w:lvlText w:val=""/>
      <w:lvlJc w:val="left"/>
      <w:pPr>
        <w:tabs>
          <w:tab w:val="num" w:pos="5040"/>
        </w:tabs>
        <w:ind w:left="5040" w:hanging="360"/>
      </w:pPr>
      <w:rPr>
        <w:rFonts w:ascii="Symbol" w:hAnsi="Symbol" w:hint="default"/>
      </w:rPr>
    </w:lvl>
    <w:lvl w:ilvl="7" w:tplc="862E289E" w:tentative="1">
      <w:start w:val="1"/>
      <w:numFmt w:val="bullet"/>
      <w:lvlText w:val="o"/>
      <w:lvlJc w:val="left"/>
      <w:pPr>
        <w:tabs>
          <w:tab w:val="num" w:pos="5760"/>
        </w:tabs>
        <w:ind w:left="5760" w:hanging="360"/>
      </w:pPr>
      <w:rPr>
        <w:rFonts w:ascii="Courier New" w:hAnsi="Courier New" w:hint="default"/>
      </w:rPr>
    </w:lvl>
    <w:lvl w:ilvl="8" w:tplc="B1709184" w:tentative="1">
      <w:start w:val="1"/>
      <w:numFmt w:val="bullet"/>
      <w:lvlText w:val=""/>
      <w:lvlJc w:val="left"/>
      <w:pPr>
        <w:tabs>
          <w:tab w:val="num" w:pos="6480"/>
        </w:tabs>
        <w:ind w:left="6480" w:hanging="360"/>
      </w:pPr>
      <w:rPr>
        <w:rFonts w:ascii="Wingdings" w:hAnsi="Wingdings" w:hint="default"/>
      </w:rPr>
    </w:lvl>
  </w:abstractNum>
  <w:abstractNum w:abstractNumId="12">
    <w:nsid w:val="27093EEE"/>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13">
    <w:nsid w:val="2B7F6E45"/>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2B884673"/>
    <w:multiLevelType w:val="hybridMultilevel"/>
    <w:tmpl w:val="9D2AE3BE"/>
    <w:lvl w:ilvl="0" w:tplc="0413000F">
      <w:start w:val="1"/>
      <w:numFmt w:val="decimal"/>
      <w:lvlText w:val="%1."/>
      <w:lvlJc w:val="left"/>
      <w:pPr>
        <w:tabs>
          <w:tab w:val="num" w:pos="360"/>
        </w:tabs>
        <w:ind w:left="360" w:hanging="360"/>
      </w:p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2E0E0202"/>
    <w:multiLevelType w:val="hybridMultilevel"/>
    <w:tmpl w:val="7A4C4650"/>
    <w:lvl w:ilvl="0" w:tplc="C2A267EC">
      <w:start w:val="1"/>
      <w:numFmt w:val="bullet"/>
      <w:lvlText w:val=""/>
      <w:lvlJc w:val="left"/>
      <w:pPr>
        <w:tabs>
          <w:tab w:val="num" w:pos="700"/>
        </w:tabs>
        <w:ind w:left="624" w:hanging="284"/>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310B2C92"/>
    <w:multiLevelType w:val="hybridMultilevel"/>
    <w:tmpl w:val="0F0C7E5C"/>
    <w:lvl w:ilvl="0" w:tplc="87484CF0">
      <w:start w:val="1"/>
      <w:numFmt w:val="bullet"/>
      <w:lvlText w:val=""/>
      <w:lvlJc w:val="left"/>
      <w:pPr>
        <w:tabs>
          <w:tab w:val="num" w:pos="417"/>
        </w:tabs>
        <w:ind w:left="340" w:hanging="283"/>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351F33EE"/>
    <w:multiLevelType w:val="hybridMultilevel"/>
    <w:tmpl w:val="F9467EDC"/>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nsid w:val="39400B4E"/>
    <w:multiLevelType w:val="hybridMultilevel"/>
    <w:tmpl w:val="DFC2A214"/>
    <w:lvl w:ilvl="0" w:tplc="BB9A7A44">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399A116B"/>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3B9D36DF"/>
    <w:multiLevelType w:val="hybridMultilevel"/>
    <w:tmpl w:val="2B0CE6BA"/>
    <w:lvl w:ilvl="0" w:tplc="17E04C5A">
      <w:start w:val="1"/>
      <w:numFmt w:val="decimal"/>
      <w:lvlText w:val="%1."/>
      <w:lvlJc w:val="left"/>
      <w:pPr>
        <w:tabs>
          <w:tab w:val="num" w:pos="720"/>
        </w:tabs>
        <w:ind w:left="720" w:hanging="360"/>
      </w:pPr>
      <w:rPr>
        <w:rFonts w:hint="default"/>
      </w:rPr>
    </w:lvl>
    <w:lvl w:ilvl="1" w:tplc="82E2ACA6" w:tentative="1">
      <w:start w:val="1"/>
      <w:numFmt w:val="lowerLetter"/>
      <w:lvlText w:val="%2."/>
      <w:lvlJc w:val="left"/>
      <w:pPr>
        <w:tabs>
          <w:tab w:val="num" w:pos="1440"/>
        </w:tabs>
        <w:ind w:left="1440" w:hanging="360"/>
      </w:pPr>
    </w:lvl>
    <w:lvl w:ilvl="2" w:tplc="0796522E" w:tentative="1">
      <w:start w:val="1"/>
      <w:numFmt w:val="lowerRoman"/>
      <w:lvlText w:val="%3."/>
      <w:lvlJc w:val="right"/>
      <w:pPr>
        <w:tabs>
          <w:tab w:val="num" w:pos="2160"/>
        </w:tabs>
        <w:ind w:left="2160" w:hanging="180"/>
      </w:pPr>
    </w:lvl>
    <w:lvl w:ilvl="3" w:tplc="29EE0548" w:tentative="1">
      <w:start w:val="1"/>
      <w:numFmt w:val="decimal"/>
      <w:lvlText w:val="%4."/>
      <w:lvlJc w:val="left"/>
      <w:pPr>
        <w:tabs>
          <w:tab w:val="num" w:pos="2880"/>
        </w:tabs>
        <w:ind w:left="2880" w:hanging="360"/>
      </w:pPr>
    </w:lvl>
    <w:lvl w:ilvl="4" w:tplc="D500186E" w:tentative="1">
      <w:start w:val="1"/>
      <w:numFmt w:val="lowerLetter"/>
      <w:lvlText w:val="%5."/>
      <w:lvlJc w:val="left"/>
      <w:pPr>
        <w:tabs>
          <w:tab w:val="num" w:pos="3600"/>
        </w:tabs>
        <w:ind w:left="3600" w:hanging="360"/>
      </w:pPr>
    </w:lvl>
    <w:lvl w:ilvl="5" w:tplc="8CB8EBA4" w:tentative="1">
      <w:start w:val="1"/>
      <w:numFmt w:val="lowerRoman"/>
      <w:lvlText w:val="%6."/>
      <w:lvlJc w:val="right"/>
      <w:pPr>
        <w:tabs>
          <w:tab w:val="num" w:pos="4320"/>
        </w:tabs>
        <w:ind w:left="4320" w:hanging="180"/>
      </w:pPr>
    </w:lvl>
    <w:lvl w:ilvl="6" w:tplc="92B80854" w:tentative="1">
      <w:start w:val="1"/>
      <w:numFmt w:val="decimal"/>
      <w:lvlText w:val="%7."/>
      <w:lvlJc w:val="left"/>
      <w:pPr>
        <w:tabs>
          <w:tab w:val="num" w:pos="5040"/>
        </w:tabs>
        <w:ind w:left="5040" w:hanging="360"/>
      </w:pPr>
    </w:lvl>
    <w:lvl w:ilvl="7" w:tplc="BC7A3A6C" w:tentative="1">
      <w:start w:val="1"/>
      <w:numFmt w:val="lowerLetter"/>
      <w:lvlText w:val="%8."/>
      <w:lvlJc w:val="left"/>
      <w:pPr>
        <w:tabs>
          <w:tab w:val="num" w:pos="5760"/>
        </w:tabs>
        <w:ind w:left="5760" w:hanging="360"/>
      </w:pPr>
    </w:lvl>
    <w:lvl w:ilvl="8" w:tplc="CD06FA42" w:tentative="1">
      <w:start w:val="1"/>
      <w:numFmt w:val="lowerRoman"/>
      <w:lvlText w:val="%9."/>
      <w:lvlJc w:val="right"/>
      <w:pPr>
        <w:tabs>
          <w:tab w:val="num" w:pos="6480"/>
        </w:tabs>
        <w:ind w:left="6480" w:hanging="180"/>
      </w:pPr>
    </w:lvl>
  </w:abstractNum>
  <w:abstractNum w:abstractNumId="21">
    <w:nsid w:val="3BD63F1E"/>
    <w:multiLevelType w:val="hybridMultilevel"/>
    <w:tmpl w:val="50425002"/>
    <w:lvl w:ilvl="0" w:tplc="B9E86ED8">
      <w:start w:val="1"/>
      <w:numFmt w:val="bullet"/>
      <w:lvlText w:val=""/>
      <w:lvlJc w:val="left"/>
      <w:pPr>
        <w:tabs>
          <w:tab w:val="num" w:pos="720"/>
        </w:tabs>
        <w:ind w:left="720" w:hanging="360"/>
      </w:pPr>
      <w:rPr>
        <w:rFonts w:ascii="Symbol" w:hAnsi="Symbol" w:hint="default"/>
      </w:rPr>
    </w:lvl>
    <w:lvl w:ilvl="1" w:tplc="C9708554" w:tentative="1">
      <w:start w:val="1"/>
      <w:numFmt w:val="bullet"/>
      <w:lvlText w:val="o"/>
      <w:lvlJc w:val="left"/>
      <w:pPr>
        <w:tabs>
          <w:tab w:val="num" w:pos="1440"/>
        </w:tabs>
        <w:ind w:left="1440" w:hanging="360"/>
      </w:pPr>
      <w:rPr>
        <w:rFonts w:ascii="Courier New" w:hAnsi="Courier New" w:hint="default"/>
      </w:rPr>
    </w:lvl>
    <w:lvl w:ilvl="2" w:tplc="6986A3B6" w:tentative="1">
      <w:start w:val="1"/>
      <w:numFmt w:val="bullet"/>
      <w:lvlText w:val=""/>
      <w:lvlJc w:val="left"/>
      <w:pPr>
        <w:tabs>
          <w:tab w:val="num" w:pos="2160"/>
        </w:tabs>
        <w:ind w:left="2160" w:hanging="360"/>
      </w:pPr>
      <w:rPr>
        <w:rFonts w:ascii="Wingdings" w:hAnsi="Wingdings" w:hint="default"/>
      </w:rPr>
    </w:lvl>
    <w:lvl w:ilvl="3" w:tplc="F084B79A" w:tentative="1">
      <w:start w:val="1"/>
      <w:numFmt w:val="bullet"/>
      <w:lvlText w:val=""/>
      <w:lvlJc w:val="left"/>
      <w:pPr>
        <w:tabs>
          <w:tab w:val="num" w:pos="2880"/>
        </w:tabs>
        <w:ind w:left="2880" w:hanging="360"/>
      </w:pPr>
      <w:rPr>
        <w:rFonts w:ascii="Symbol" w:hAnsi="Symbol" w:hint="default"/>
      </w:rPr>
    </w:lvl>
    <w:lvl w:ilvl="4" w:tplc="23BE94DE" w:tentative="1">
      <w:start w:val="1"/>
      <w:numFmt w:val="bullet"/>
      <w:lvlText w:val="o"/>
      <w:lvlJc w:val="left"/>
      <w:pPr>
        <w:tabs>
          <w:tab w:val="num" w:pos="3600"/>
        </w:tabs>
        <w:ind w:left="3600" w:hanging="360"/>
      </w:pPr>
      <w:rPr>
        <w:rFonts w:ascii="Courier New" w:hAnsi="Courier New" w:hint="default"/>
      </w:rPr>
    </w:lvl>
    <w:lvl w:ilvl="5" w:tplc="A0567F5A" w:tentative="1">
      <w:start w:val="1"/>
      <w:numFmt w:val="bullet"/>
      <w:lvlText w:val=""/>
      <w:lvlJc w:val="left"/>
      <w:pPr>
        <w:tabs>
          <w:tab w:val="num" w:pos="4320"/>
        </w:tabs>
        <w:ind w:left="4320" w:hanging="360"/>
      </w:pPr>
      <w:rPr>
        <w:rFonts w:ascii="Wingdings" w:hAnsi="Wingdings" w:hint="default"/>
      </w:rPr>
    </w:lvl>
    <w:lvl w:ilvl="6" w:tplc="195893F2" w:tentative="1">
      <w:start w:val="1"/>
      <w:numFmt w:val="bullet"/>
      <w:lvlText w:val=""/>
      <w:lvlJc w:val="left"/>
      <w:pPr>
        <w:tabs>
          <w:tab w:val="num" w:pos="5040"/>
        </w:tabs>
        <w:ind w:left="5040" w:hanging="360"/>
      </w:pPr>
      <w:rPr>
        <w:rFonts w:ascii="Symbol" w:hAnsi="Symbol" w:hint="default"/>
      </w:rPr>
    </w:lvl>
    <w:lvl w:ilvl="7" w:tplc="353A6394" w:tentative="1">
      <w:start w:val="1"/>
      <w:numFmt w:val="bullet"/>
      <w:lvlText w:val="o"/>
      <w:lvlJc w:val="left"/>
      <w:pPr>
        <w:tabs>
          <w:tab w:val="num" w:pos="5760"/>
        </w:tabs>
        <w:ind w:left="5760" w:hanging="360"/>
      </w:pPr>
      <w:rPr>
        <w:rFonts w:ascii="Courier New" w:hAnsi="Courier New" w:hint="default"/>
      </w:rPr>
    </w:lvl>
    <w:lvl w:ilvl="8" w:tplc="82FC62FA" w:tentative="1">
      <w:start w:val="1"/>
      <w:numFmt w:val="bullet"/>
      <w:lvlText w:val=""/>
      <w:lvlJc w:val="left"/>
      <w:pPr>
        <w:tabs>
          <w:tab w:val="num" w:pos="6480"/>
        </w:tabs>
        <w:ind w:left="6480" w:hanging="360"/>
      </w:pPr>
      <w:rPr>
        <w:rFonts w:ascii="Wingdings" w:hAnsi="Wingdings" w:hint="default"/>
      </w:rPr>
    </w:lvl>
  </w:abstractNum>
  <w:abstractNum w:abstractNumId="22">
    <w:nsid w:val="3EF61BF4"/>
    <w:multiLevelType w:val="hybridMultilevel"/>
    <w:tmpl w:val="330E0436"/>
    <w:lvl w:ilvl="0" w:tplc="87484CF0">
      <w:start w:val="1"/>
      <w:numFmt w:val="bullet"/>
      <w:lvlText w:val=""/>
      <w:lvlJc w:val="left"/>
      <w:pPr>
        <w:tabs>
          <w:tab w:val="num" w:pos="417"/>
        </w:tabs>
        <w:ind w:left="340" w:hanging="283"/>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406D4748"/>
    <w:multiLevelType w:val="hybridMultilevel"/>
    <w:tmpl w:val="77B4A5DA"/>
    <w:lvl w:ilvl="0" w:tplc="04130017">
      <w:start w:val="1"/>
      <w:numFmt w:val="lowerLetter"/>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nsid w:val="411801F7"/>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nsid w:val="47A702E2"/>
    <w:multiLevelType w:val="hybridMultilevel"/>
    <w:tmpl w:val="76B8F91C"/>
    <w:lvl w:ilvl="0" w:tplc="C48258D0">
      <w:start w:val="1"/>
      <w:numFmt w:val="bullet"/>
      <w:lvlText w:val=""/>
      <w:lvlJc w:val="left"/>
      <w:pPr>
        <w:tabs>
          <w:tab w:val="num" w:pos="567"/>
        </w:tabs>
        <w:ind w:left="567" w:hanging="39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nsid w:val="49336271"/>
    <w:multiLevelType w:val="hybridMultilevel"/>
    <w:tmpl w:val="CB3669C2"/>
    <w:lvl w:ilvl="0" w:tplc="5F907304">
      <w:start w:val="3"/>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8C7718"/>
    <w:multiLevelType w:val="singleLevel"/>
    <w:tmpl w:val="54DE548E"/>
    <w:lvl w:ilvl="0">
      <w:start w:val="1"/>
      <w:numFmt w:val="decimal"/>
      <w:lvlText w:val="%1."/>
      <w:legacy w:legacy="1" w:legacySpace="0" w:legacyIndent="283"/>
      <w:lvlJc w:val="left"/>
      <w:pPr>
        <w:ind w:left="283" w:hanging="283"/>
      </w:pPr>
    </w:lvl>
  </w:abstractNum>
  <w:abstractNum w:abstractNumId="28">
    <w:nsid w:val="4F8D11C6"/>
    <w:multiLevelType w:val="hybridMultilevel"/>
    <w:tmpl w:val="CCC65150"/>
    <w:lvl w:ilvl="0" w:tplc="7FE86054">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nsid w:val="5065087E"/>
    <w:multiLevelType w:val="hybridMultilevel"/>
    <w:tmpl w:val="BBC2B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217CD2"/>
    <w:multiLevelType w:val="hybridMultilevel"/>
    <w:tmpl w:val="7286FDFA"/>
    <w:lvl w:ilvl="0" w:tplc="15386A0A">
      <w:start w:val="23"/>
      <w:numFmt w:val="bullet"/>
      <w:lvlText w:val=""/>
      <w:lvlJc w:val="left"/>
      <w:pPr>
        <w:tabs>
          <w:tab w:val="num" w:pos="720"/>
        </w:tabs>
        <w:ind w:left="720" w:hanging="360"/>
      </w:pPr>
      <w:rPr>
        <w:rFonts w:ascii="Symbol" w:eastAsia="Times New Roman" w:hAnsi="Symbol"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nsid w:val="5E6639B1"/>
    <w:multiLevelType w:val="hybridMultilevel"/>
    <w:tmpl w:val="16923018"/>
    <w:lvl w:ilvl="0" w:tplc="6E3463C4">
      <w:start w:val="1"/>
      <w:numFmt w:val="bullet"/>
      <w:lvlText w:val=""/>
      <w:lvlJc w:val="left"/>
      <w:pPr>
        <w:tabs>
          <w:tab w:val="num" w:pos="720"/>
        </w:tabs>
        <w:ind w:left="357" w:firstLine="3"/>
      </w:pPr>
      <w:rPr>
        <w:rFonts w:ascii="Symbol" w:hAnsi="Symbol" w:hint="default"/>
      </w:rPr>
    </w:lvl>
    <w:lvl w:ilvl="1" w:tplc="DF80BAB8">
      <w:start w:val="2"/>
      <w:numFmt w:val="bullet"/>
      <w:lvlText w:val="-"/>
      <w:lvlJc w:val="left"/>
      <w:pPr>
        <w:tabs>
          <w:tab w:val="num" w:pos="1440"/>
        </w:tabs>
        <w:ind w:left="1440" w:hanging="360"/>
      </w:pPr>
      <w:rPr>
        <w:rFonts w:ascii="Times New Roman" w:eastAsia="Times New Roman" w:hAnsi="Times New Roman" w:cs="Times New Roman" w:hint="default"/>
      </w:rPr>
    </w:lvl>
    <w:lvl w:ilvl="2" w:tplc="B0C86714" w:tentative="1">
      <w:start w:val="1"/>
      <w:numFmt w:val="bullet"/>
      <w:lvlText w:val=""/>
      <w:lvlJc w:val="left"/>
      <w:pPr>
        <w:tabs>
          <w:tab w:val="num" w:pos="2160"/>
        </w:tabs>
        <w:ind w:left="2160" w:hanging="360"/>
      </w:pPr>
      <w:rPr>
        <w:rFonts w:ascii="Wingdings" w:hAnsi="Wingdings" w:hint="default"/>
      </w:rPr>
    </w:lvl>
    <w:lvl w:ilvl="3" w:tplc="D8027D0C" w:tentative="1">
      <w:start w:val="1"/>
      <w:numFmt w:val="bullet"/>
      <w:lvlText w:val=""/>
      <w:lvlJc w:val="left"/>
      <w:pPr>
        <w:tabs>
          <w:tab w:val="num" w:pos="2880"/>
        </w:tabs>
        <w:ind w:left="2880" w:hanging="360"/>
      </w:pPr>
      <w:rPr>
        <w:rFonts w:ascii="Symbol" w:hAnsi="Symbol" w:hint="default"/>
      </w:rPr>
    </w:lvl>
    <w:lvl w:ilvl="4" w:tplc="C3484088" w:tentative="1">
      <w:start w:val="1"/>
      <w:numFmt w:val="bullet"/>
      <w:lvlText w:val="o"/>
      <w:lvlJc w:val="left"/>
      <w:pPr>
        <w:tabs>
          <w:tab w:val="num" w:pos="3600"/>
        </w:tabs>
        <w:ind w:left="3600" w:hanging="360"/>
      </w:pPr>
      <w:rPr>
        <w:rFonts w:ascii="Courier New" w:hAnsi="Courier New" w:hint="default"/>
      </w:rPr>
    </w:lvl>
    <w:lvl w:ilvl="5" w:tplc="2A7640A8" w:tentative="1">
      <w:start w:val="1"/>
      <w:numFmt w:val="bullet"/>
      <w:lvlText w:val=""/>
      <w:lvlJc w:val="left"/>
      <w:pPr>
        <w:tabs>
          <w:tab w:val="num" w:pos="4320"/>
        </w:tabs>
        <w:ind w:left="4320" w:hanging="360"/>
      </w:pPr>
      <w:rPr>
        <w:rFonts w:ascii="Wingdings" w:hAnsi="Wingdings" w:hint="default"/>
      </w:rPr>
    </w:lvl>
    <w:lvl w:ilvl="6" w:tplc="E9749058" w:tentative="1">
      <w:start w:val="1"/>
      <w:numFmt w:val="bullet"/>
      <w:lvlText w:val=""/>
      <w:lvlJc w:val="left"/>
      <w:pPr>
        <w:tabs>
          <w:tab w:val="num" w:pos="5040"/>
        </w:tabs>
        <w:ind w:left="5040" w:hanging="360"/>
      </w:pPr>
      <w:rPr>
        <w:rFonts w:ascii="Symbol" w:hAnsi="Symbol" w:hint="default"/>
      </w:rPr>
    </w:lvl>
    <w:lvl w:ilvl="7" w:tplc="1A884816" w:tentative="1">
      <w:start w:val="1"/>
      <w:numFmt w:val="bullet"/>
      <w:lvlText w:val="o"/>
      <w:lvlJc w:val="left"/>
      <w:pPr>
        <w:tabs>
          <w:tab w:val="num" w:pos="5760"/>
        </w:tabs>
        <w:ind w:left="5760" w:hanging="360"/>
      </w:pPr>
      <w:rPr>
        <w:rFonts w:ascii="Courier New" w:hAnsi="Courier New" w:hint="default"/>
      </w:rPr>
    </w:lvl>
    <w:lvl w:ilvl="8" w:tplc="DA86C3CE" w:tentative="1">
      <w:start w:val="1"/>
      <w:numFmt w:val="bullet"/>
      <w:lvlText w:val=""/>
      <w:lvlJc w:val="left"/>
      <w:pPr>
        <w:tabs>
          <w:tab w:val="num" w:pos="6480"/>
        </w:tabs>
        <w:ind w:left="6480" w:hanging="360"/>
      </w:pPr>
      <w:rPr>
        <w:rFonts w:ascii="Wingdings" w:hAnsi="Wingdings" w:hint="default"/>
      </w:rPr>
    </w:lvl>
  </w:abstractNum>
  <w:abstractNum w:abstractNumId="32">
    <w:nsid w:val="5FD549CA"/>
    <w:multiLevelType w:val="hybridMultilevel"/>
    <w:tmpl w:val="9D2AE3BE"/>
    <w:lvl w:ilvl="0" w:tplc="EF728F80">
      <w:start w:val="1"/>
      <w:numFmt w:val="bullet"/>
      <w:lvlText w:val=""/>
      <w:lvlJc w:val="left"/>
      <w:pPr>
        <w:tabs>
          <w:tab w:val="num" w:pos="360"/>
        </w:tabs>
        <w:ind w:left="284" w:hanging="284"/>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nsid w:val="62AC3B5F"/>
    <w:multiLevelType w:val="hybridMultilevel"/>
    <w:tmpl w:val="7A4C4650"/>
    <w:lvl w:ilvl="0" w:tplc="6A5A7C58">
      <w:start w:val="1"/>
      <w:numFmt w:val="bullet"/>
      <w:lvlText w:val=""/>
      <w:lvlJc w:val="left"/>
      <w:pPr>
        <w:tabs>
          <w:tab w:val="num" w:pos="644"/>
        </w:tabs>
        <w:ind w:left="567" w:hanging="283"/>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676B3467"/>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nsid w:val="6BDD5623"/>
    <w:multiLevelType w:val="hybridMultilevel"/>
    <w:tmpl w:val="81C866AA"/>
    <w:lvl w:ilvl="0" w:tplc="6F3EFDA0">
      <w:start w:val="3"/>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AA6D74"/>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37">
    <w:nsid w:val="71307ECE"/>
    <w:multiLevelType w:val="hybridMultilevel"/>
    <w:tmpl w:val="9D2AE3BE"/>
    <w:lvl w:ilvl="0" w:tplc="C5CEF4C0">
      <w:start w:val="1"/>
      <w:numFmt w:val="bullet"/>
      <w:lvlText w:val=""/>
      <w:lvlJc w:val="left"/>
      <w:pPr>
        <w:tabs>
          <w:tab w:val="num" w:pos="360"/>
        </w:tabs>
        <w:ind w:left="340" w:hanging="340"/>
      </w:pPr>
      <w:rPr>
        <w:rFonts w:ascii="Symbol" w:hAnsi="Symbol" w:hint="default"/>
      </w:rPr>
    </w:lvl>
    <w:lvl w:ilvl="1" w:tplc="0FF460AA">
      <w:start w:val="1"/>
      <w:numFmt w:val="bullet"/>
      <w:lvlText w:val="-"/>
      <w:lvlJc w:val="left"/>
      <w:pPr>
        <w:tabs>
          <w:tab w:val="num" w:pos="1440"/>
        </w:tabs>
        <w:ind w:left="1440" w:hanging="360"/>
      </w:pPr>
      <w:rPr>
        <w:rFonts w:ascii="Times New Roman" w:hAnsi="Times New Roman" w:cs="Times New Roman"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nsid w:val="734D30D7"/>
    <w:multiLevelType w:val="hybridMultilevel"/>
    <w:tmpl w:val="DC78A77C"/>
    <w:lvl w:ilvl="0" w:tplc="A1187EFA">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nsid w:val="77414C8A"/>
    <w:multiLevelType w:val="hybridMultilevel"/>
    <w:tmpl w:val="344249F8"/>
    <w:lvl w:ilvl="0" w:tplc="27C0568A">
      <w:numFmt w:val="bullet"/>
      <w:lvlText w:val="-"/>
      <w:lvlJc w:val="left"/>
      <w:pPr>
        <w:ind w:left="720" w:hanging="360"/>
      </w:pPr>
      <w:rPr>
        <w:rFonts w:ascii="Verdana" w:eastAsiaTheme="minorHAnsi"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77EC5FEB"/>
    <w:multiLevelType w:val="hybridMultilevel"/>
    <w:tmpl w:val="7A4C4650"/>
    <w:lvl w:ilvl="0" w:tplc="C2001AA4">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nsid w:val="783670DC"/>
    <w:multiLevelType w:val="hybridMultilevel"/>
    <w:tmpl w:val="AFE4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341E11"/>
    <w:multiLevelType w:val="hybridMultilevel"/>
    <w:tmpl w:val="9D2AE3BE"/>
    <w:lvl w:ilvl="0" w:tplc="0413000F">
      <w:start w:val="1"/>
      <w:numFmt w:val="decimal"/>
      <w:lvlText w:val="%1."/>
      <w:lvlJc w:val="left"/>
      <w:pPr>
        <w:tabs>
          <w:tab w:val="num" w:pos="360"/>
        </w:tabs>
        <w:ind w:left="360" w:hanging="360"/>
      </w:p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3">
    <w:nsid w:val="79B7385F"/>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44">
    <w:nsid w:val="79DA7066"/>
    <w:multiLevelType w:val="hybridMultilevel"/>
    <w:tmpl w:val="9D2AE3BE"/>
    <w:lvl w:ilvl="0" w:tplc="C5CEF4C0">
      <w:start w:val="1"/>
      <w:numFmt w:val="bullet"/>
      <w:lvlText w:val=""/>
      <w:lvlJc w:val="left"/>
      <w:pPr>
        <w:tabs>
          <w:tab w:val="num" w:pos="360"/>
        </w:tabs>
        <w:ind w:left="340" w:hanging="34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5">
    <w:nsid w:val="7B0245E9"/>
    <w:multiLevelType w:val="hybridMultilevel"/>
    <w:tmpl w:val="91C4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0E4BB6"/>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47">
    <w:nsid w:val="7F761D49"/>
    <w:multiLevelType w:val="hybridMultilevel"/>
    <w:tmpl w:val="378C3F1A"/>
    <w:lvl w:ilvl="0" w:tplc="5446789A">
      <w:numFmt w:val="bullet"/>
      <w:lvlText w:val=""/>
      <w:lvlJc w:val="left"/>
      <w:pPr>
        <w:tabs>
          <w:tab w:val="num" w:pos="1068"/>
        </w:tabs>
        <w:ind w:left="1068" w:hanging="360"/>
      </w:pPr>
      <w:rPr>
        <w:rFonts w:ascii="Symbol" w:eastAsia="Times New Roman" w:hAnsi="Symbol" w:cs="Times New Roman" w:hint="default"/>
      </w:rPr>
    </w:lvl>
    <w:lvl w:ilvl="1" w:tplc="04130003" w:tentative="1">
      <w:start w:val="1"/>
      <w:numFmt w:val="bullet"/>
      <w:lvlText w:val="o"/>
      <w:lvlJc w:val="left"/>
      <w:pPr>
        <w:tabs>
          <w:tab w:val="num" w:pos="1788"/>
        </w:tabs>
        <w:ind w:left="1788" w:hanging="360"/>
      </w:pPr>
      <w:rPr>
        <w:rFonts w:ascii="Courier New" w:hAnsi="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num w:numId="1">
    <w:abstractNumId w:val="10"/>
  </w:num>
  <w:num w:numId="2">
    <w:abstractNumId w:val="20"/>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31"/>
  </w:num>
  <w:num w:numId="5">
    <w:abstractNumId w:val="11"/>
  </w:num>
  <w:num w:numId="6">
    <w:abstractNumId w:val="21"/>
  </w:num>
  <w:num w:numId="7">
    <w:abstractNumId w:val="14"/>
  </w:num>
  <w:num w:numId="8">
    <w:abstractNumId w:val="40"/>
  </w:num>
  <w:num w:numId="9">
    <w:abstractNumId w:val="47"/>
  </w:num>
  <w:num w:numId="10">
    <w:abstractNumId w:val="5"/>
  </w:num>
  <w:num w:numId="11">
    <w:abstractNumId w:val="9"/>
  </w:num>
  <w:num w:numId="12">
    <w:abstractNumId w:val="17"/>
  </w:num>
  <w:num w:numId="13">
    <w:abstractNumId w:val="7"/>
  </w:num>
  <w:num w:numId="14">
    <w:abstractNumId w:val="13"/>
  </w:num>
  <w:num w:numId="15">
    <w:abstractNumId w:val="24"/>
  </w:num>
  <w:num w:numId="16">
    <w:abstractNumId w:val="3"/>
  </w:num>
  <w:num w:numId="17">
    <w:abstractNumId w:val="18"/>
  </w:num>
  <w:num w:numId="18">
    <w:abstractNumId w:val="23"/>
  </w:num>
  <w:num w:numId="19">
    <w:abstractNumId w:val="19"/>
  </w:num>
  <w:num w:numId="20">
    <w:abstractNumId w:val="34"/>
  </w:num>
  <w:num w:numId="21">
    <w:abstractNumId w:val="4"/>
  </w:num>
  <w:num w:numId="22">
    <w:abstractNumId w:val="2"/>
  </w:num>
  <w:num w:numId="23">
    <w:abstractNumId w:val="28"/>
  </w:num>
  <w:num w:numId="24">
    <w:abstractNumId w:val="8"/>
  </w:num>
  <w:num w:numId="25">
    <w:abstractNumId w:val="16"/>
  </w:num>
  <w:num w:numId="26">
    <w:abstractNumId w:val="38"/>
  </w:num>
  <w:num w:numId="2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8">
    <w:abstractNumId w:val="12"/>
  </w:num>
  <w:num w:numId="29">
    <w:abstractNumId w:val="36"/>
  </w:num>
  <w:num w:numId="30">
    <w:abstractNumId w:val="43"/>
  </w:num>
  <w:num w:numId="31">
    <w:abstractNumId w:val="46"/>
  </w:num>
  <w:num w:numId="32">
    <w:abstractNumId w:val="27"/>
  </w:num>
  <w:num w:numId="33">
    <w:abstractNumId w:val="25"/>
  </w:num>
  <w:num w:numId="34">
    <w:abstractNumId w:val="30"/>
  </w:num>
  <w:num w:numId="35">
    <w:abstractNumId w:val="15"/>
  </w:num>
  <w:num w:numId="36">
    <w:abstractNumId w:val="33"/>
  </w:num>
  <w:num w:numId="37">
    <w:abstractNumId w:val="22"/>
  </w:num>
  <w:num w:numId="38">
    <w:abstractNumId w:val="44"/>
  </w:num>
  <w:num w:numId="39">
    <w:abstractNumId w:val="42"/>
  </w:num>
  <w:num w:numId="40">
    <w:abstractNumId w:val="32"/>
  </w:num>
  <w:num w:numId="41">
    <w:abstractNumId w:val="37"/>
  </w:num>
  <w:num w:numId="42">
    <w:abstractNumId w:val="6"/>
  </w:num>
  <w:num w:numId="43">
    <w:abstractNumId w:val="1"/>
  </w:num>
  <w:num w:numId="44">
    <w:abstractNumId w:val="39"/>
  </w:num>
  <w:num w:numId="45">
    <w:abstractNumId w:val="35"/>
  </w:num>
  <w:num w:numId="46">
    <w:abstractNumId w:val="26"/>
  </w:num>
  <w:num w:numId="47">
    <w:abstractNumId w:val="45"/>
  </w:num>
  <w:num w:numId="48">
    <w:abstractNumId w:val="41"/>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GB"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8E7"/>
    <w:rsid w:val="000050A7"/>
    <w:rsid w:val="00014087"/>
    <w:rsid w:val="00016364"/>
    <w:rsid w:val="00051E61"/>
    <w:rsid w:val="00086712"/>
    <w:rsid w:val="000943DD"/>
    <w:rsid w:val="00095BA2"/>
    <w:rsid w:val="000C1ADE"/>
    <w:rsid w:val="000E0C17"/>
    <w:rsid w:val="000E17DF"/>
    <w:rsid w:val="000E1CF6"/>
    <w:rsid w:val="000F7CEF"/>
    <w:rsid w:val="00113002"/>
    <w:rsid w:val="00113992"/>
    <w:rsid w:val="00120E4B"/>
    <w:rsid w:val="00127148"/>
    <w:rsid w:val="00141426"/>
    <w:rsid w:val="00142CCF"/>
    <w:rsid w:val="0015650C"/>
    <w:rsid w:val="001666F3"/>
    <w:rsid w:val="001767F9"/>
    <w:rsid w:val="00191E94"/>
    <w:rsid w:val="00194DE5"/>
    <w:rsid w:val="001A34C8"/>
    <w:rsid w:val="001A75A0"/>
    <w:rsid w:val="001C6BF9"/>
    <w:rsid w:val="001E7D9A"/>
    <w:rsid w:val="001F1153"/>
    <w:rsid w:val="00207335"/>
    <w:rsid w:val="00230D15"/>
    <w:rsid w:val="0023541B"/>
    <w:rsid w:val="0025528A"/>
    <w:rsid w:val="00263D0C"/>
    <w:rsid w:val="0028359C"/>
    <w:rsid w:val="002944CF"/>
    <w:rsid w:val="002A5156"/>
    <w:rsid w:val="002A6FE5"/>
    <w:rsid w:val="002A79D6"/>
    <w:rsid w:val="002B1EED"/>
    <w:rsid w:val="002D53F3"/>
    <w:rsid w:val="0030797E"/>
    <w:rsid w:val="00330518"/>
    <w:rsid w:val="00344FCE"/>
    <w:rsid w:val="00362BB8"/>
    <w:rsid w:val="003765A6"/>
    <w:rsid w:val="00385031"/>
    <w:rsid w:val="00390400"/>
    <w:rsid w:val="003952FA"/>
    <w:rsid w:val="0039533A"/>
    <w:rsid w:val="003A71DC"/>
    <w:rsid w:val="003C4AD0"/>
    <w:rsid w:val="003D3357"/>
    <w:rsid w:val="003E1719"/>
    <w:rsid w:val="003E179D"/>
    <w:rsid w:val="003F3BDA"/>
    <w:rsid w:val="00410F93"/>
    <w:rsid w:val="0041274E"/>
    <w:rsid w:val="004137E7"/>
    <w:rsid w:val="00414D67"/>
    <w:rsid w:val="00415489"/>
    <w:rsid w:val="004276E8"/>
    <w:rsid w:val="00430086"/>
    <w:rsid w:val="0043495F"/>
    <w:rsid w:val="004516BB"/>
    <w:rsid w:val="00454DD2"/>
    <w:rsid w:val="00463C8D"/>
    <w:rsid w:val="0047535D"/>
    <w:rsid w:val="00492625"/>
    <w:rsid w:val="004C220A"/>
    <w:rsid w:val="004C3B97"/>
    <w:rsid w:val="004C7B2D"/>
    <w:rsid w:val="004D28B0"/>
    <w:rsid w:val="004D74C6"/>
    <w:rsid w:val="004E7F5A"/>
    <w:rsid w:val="004F7E73"/>
    <w:rsid w:val="00515D40"/>
    <w:rsid w:val="00517A26"/>
    <w:rsid w:val="0053504B"/>
    <w:rsid w:val="00551B85"/>
    <w:rsid w:val="00573B71"/>
    <w:rsid w:val="0057586B"/>
    <w:rsid w:val="005761D1"/>
    <w:rsid w:val="005851E7"/>
    <w:rsid w:val="005A6EF9"/>
    <w:rsid w:val="005A767F"/>
    <w:rsid w:val="005B530F"/>
    <w:rsid w:val="005B63AB"/>
    <w:rsid w:val="005E07E5"/>
    <w:rsid w:val="005F1106"/>
    <w:rsid w:val="005F3522"/>
    <w:rsid w:val="00606A76"/>
    <w:rsid w:val="00624816"/>
    <w:rsid w:val="0063391E"/>
    <w:rsid w:val="00646703"/>
    <w:rsid w:val="00647A67"/>
    <w:rsid w:val="00655DBB"/>
    <w:rsid w:val="00664CF0"/>
    <w:rsid w:val="00680C02"/>
    <w:rsid w:val="00682199"/>
    <w:rsid w:val="006855A9"/>
    <w:rsid w:val="006879FB"/>
    <w:rsid w:val="006A06E2"/>
    <w:rsid w:val="006D01FA"/>
    <w:rsid w:val="006D08AC"/>
    <w:rsid w:val="006D1B13"/>
    <w:rsid w:val="006D5EB4"/>
    <w:rsid w:val="006E5324"/>
    <w:rsid w:val="006E7B03"/>
    <w:rsid w:val="006F738C"/>
    <w:rsid w:val="007308A4"/>
    <w:rsid w:val="00731A3F"/>
    <w:rsid w:val="00743C9D"/>
    <w:rsid w:val="00744FD4"/>
    <w:rsid w:val="00745535"/>
    <w:rsid w:val="0077108C"/>
    <w:rsid w:val="00782595"/>
    <w:rsid w:val="007878E7"/>
    <w:rsid w:val="007A176D"/>
    <w:rsid w:val="007A4E0E"/>
    <w:rsid w:val="007C6D66"/>
    <w:rsid w:val="00813FA3"/>
    <w:rsid w:val="0082615B"/>
    <w:rsid w:val="00847E75"/>
    <w:rsid w:val="00865A03"/>
    <w:rsid w:val="00865DCA"/>
    <w:rsid w:val="0087015F"/>
    <w:rsid w:val="008939BB"/>
    <w:rsid w:val="008A7D2E"/>
    <w:rsid w:val="008E3F88"/>
    <w:rsid w:val="0095758A"/>
    <w:rsid w:val="0096638A"/>
    <w:rsid w:val="009777DC"/>
    <w:rsid w:val="009828A7"/>
    <w:rsid w:val="009925A8"/>
    <w:rsid w:val="009A5978"/>
    <w:rsid w:val="009A738F"/>
    <w:rsid w:val="009B2DA9"/>
    <w:rsid w:val="009C1E8C"/>
    <w:rsid w:val="009D0BC8"/>
    <w:rsid w:val="009E3950"/>
    <w:rsid w:val="009F2A0C"/>
    <w:rsid w:val="009F35C9"/>
    <w:rsid w:val="009F3E54"/>
    <w:rsid w:val="00A032DE"/>
    <w:rsid w:val="00A22AC8"/>
    <w:rsid w:val="00A23022"/>
    <w:rsid w:val="00A26020"/>
    <w:rsid w:val="00A40600"/>
    <w:rsid w:val="00A5503A"/>
    <w:rsid w:val="00A66A16"/>
    <w:rsid w:val="00A745CB"/>
    <w:rsid w:val="00A96193"/>
    <w:rsid w:val="00AA211C"/>
    <w:rsid w:val="00AA663D"/>
    <w:rsid w:val="00AC0699"/>
    <w:rsid w:val="00AF5578"/>
    <w:rsid w:val="00AF6623"/>
    <w:rsid w:val="00B10F21"/>
    <w:rsid w:val="00B12F6E"/>
    <w:rsid w:val="00B16E3A"/>
    <w:rsid w:val="00B206EA"/>
    <w:rsid w:val="00B23794"/>
    <w:rsid w:val="00B26148"/>
    <w:rsid w:val="00B33658"/>
    <w:rsid w:val="00B47CA6"/>
    <w:rsid w:val="00B521DE"/>
    <w:rsid w:val="00B60633"/>
    <w:rsid w:val="00B67BBA"/>
    <w:rsid w:val="00B834A3"/>
    <w:rsid w:val="00BA08BA"/>
    <w:rsid w:val="00BA5B10"/>
    <w:rsid w:val="00BA6123"/>
    <w:rsid w:val="00BC4456"/>
    <w:rsid w:val="00BC57CA"/>
    <w:rsid w:val="00BE4C77"/>
    <w:rsid w:val="00BF103D"/>
    <w:rsid w:val="00BF7D62"/>
    <w:rsid w:val="00C0262B"/>
    <w:rsid w:val="00C06E0A"/>
    <w:rsid w:val="00C131A9"/>
    <w:rsid w:val="00C13D68"/>
    <w:rsid w:val="00C160F1"/>
    <w:rsid w:val="00C16884"/>
    <w:rsid w:val="00C169BD"/>
    <w:rsid w:val="00C234B4"/>
    <w:rsid w:val="00C31457"/>
    <w:rsid w:val="00C353C3"/>
    <w:rsid w:val="00C6326E"/>
    <w:rsid w:val="00C90068"/>
    <w:rsid w:val="00C94B45"/>
    <w:rsid w:val="00CA3630"/>
    <w:rsid w:val="00CB1293"/>
    <w:rsid w:val="00CB14A3"/>
    <w:rsid w:val="00CB2C62"/>
    <w:rsid w:val="00CF4492"/>
    <w:rsid w:val="00D06574"/>
    <w:rsid w:val="00D10A94"/>
    <w:rsid w:val="00D119A4"/>
    <w:rsid w:val="00D34855"/>
    <w:rsid w:val="00D45019"/>
    <w:rsid w:val="00D50A1C"/>
    <w:rsid w:val="00D531CB"/>
    <w:rsid w:val="00D55A6A"/>
    <w:rsid w:val="00D77E4F"/>
    <w:rsid w:val="00D77F36"/>
    <w:rsid w:val="00D92EFA"/>
    <w:rsid w:val="00DA5929"/>
    <w:rsid w:val="00DB178A"/>
    <w:rsid w:val="00DD0B55"/>
    <w:rsid w:val="00DD20D8"/>
    <w:rsid w:val="00DF092B"/>
    <w:rsid w:val="00DF65B7"/>
    <w:rsid w:val="00E118E5"/>
    <w:rsid w:val="00E22AFF"/>
    <w:rsid w:val="00E26419"/>
    <w:rsid w:val="00E46C98"/>
    <w:rsid w:val="00E63B86"/>
    <w:rsid w:val="00E649D4"/>
    <w:rsid w:val="00E7386B"/>
    <w:rsid w:val="00E81BCB"/>
    <w:rsid w:val="00E868AD"/>
    <w:rsid w:val="00E93F05"/>
    <w:rsid w:val="00E97D49"/>
    <w:rsid w:val="00EB0AF4"/>
    <w:rsid w:val="00EB217A"/>
    <w:rsid w:val="00EE1908"/>
    <w:rsid w:val="00EF6135"/>
    <w:rsid w:val="00F0337B"/>
    <w:rsid w:val="00F07069"/>
    <w:rsid w:val="00F131F7"/>
    <w:rsid w:val="00F42DFA"/>
    <w:rsid w:val="00F43222"/>
    <w:rsid w:val="00F46C3E"/>
    <w:rsid w:val="00F5513E"/>
    <w:rsid w:val="00F61980"/>
    <w:rsid w:val="00F6240E"/>
    <w:rsid w:val="00F63E8F"/>
    <w:rsid w:val="00F75001"/>
    <w:rsid w:val="00F84B1C"/>
    <w:rsid w:val="00FA34AC"/>
    <w:rsid w:val="00FB6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534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62B"/>
    <w:pPr>
      <w:widowControl w:val="0"/>
      <w:overflowPunct w:val="0"/>
      <w:autoSpaceDE w:val="0"/>
      <w:autoSpaceDN w:val="0"/>
      <w:adjustRightInd w:val="0"/>
      <w:textAlignment w:val="baseline"/>
    </w:pPr>
  </w:style>
  <w:style w:type="paragraph" w:styleId="Heading1">
    <w:name w:val="heading 1"/>
    <w:basedOn w:val="Normal"/>
    <w:next w:val="Normal"/>
    <w:qFormat/>
    <w:rsid w:val="00C0262B"/>
    <w:pPr>
      <w:keepNext/>
      <w:widowControl/>
      <w:outlineLvl w:val="0"/>
    </w:pPr>
    <w:rPr>
      <w:b/>
      <w:bCs/>
      <w:lang w:val="en-GB"/>
    </w:rPr>
  </w:style>
  <w:style w:type="paragraph" w:styleId="Heading2">
    <w:name w:val="heading 2"/>
    <w:basedOn w:val="Normal"/>
    <w:next w:val="Normal"/>
    <w:qFormat/>
    <w:rsid w:val="00C0262B"/>
    <w:pPr>
      <w:keepNext/>
      <w:widowControl/>
      <w:outlineLvl w:val="1"/>
    </w:pPr>
    <w:rPr>
      <w:rFonts w:ascii="Garamond" w:hAnsi="Garamond"/>
      <w:i/>
      <w:iCs/>
      <w:sz w:val="21"/>
      <w:szCs w:val="21"/>
      <w:lang w:val="nl"/>
    </w:rPr>
  </w:style>
  <w:style w:type="paragraph" w:styleId="Heading3">
    <w:name w:val="heading 3"/>
    <w:basedOn w:val="Normal"/>
    <w:next w:val="Normal"/>
    <w:qFormat/>
    <w:rsid w:val="00C0262B"/>
    <w:pPr>
      <w:keepNext/>
      <w:widowControl/>
      <w:pBdr>
        <w:bottom w:val="single" w:sz="6" w:space="1" w:color="auto"/>
      </w:pBdr>
      <w:outlineLvl w:val="2"/>
    </w:pPr>
    <w:rPr>
      <w:i/>
      <w:iCs/>
    </w:rPr>
  </w:style>
  <w:style w:type="paragraph" w:styleId="Heading4">
    <w:name w:val="heading 4"/>
    <w:basedOn w:val="Normal"/>
    <w:next w:val="Normal"/>
    <w:qFormat/>
    <w:rsid w:val="00C0262B"/>
    <w:pPr>
      <w:keepNext/>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262B"/>
    <w:pPr>
      <w:tabs>
        <w:tab w:val="center" w:pos="4536"/>
        <w:tab w:val="right" w:pos="9072"/>
      </w:tabs>
    </w:pPr>
  </w:style>
  <w:style w:type="paragraph" w:styleId="Footer">
    <w:name w:val="footer"/>
    <w:basedOn w:val="Normal"/>
    <w:rsid w:val="00C0262B"/>
    <w:pPr>
      <w:tabs>
        <w:tab w:val="center" w:pos="4536"/>
        <w:tab w:val="right" w:pos="9072"/>
      </w:tabs>
    </w:pPr>
  </w:style>
  <w:style w:type="character" w:styleId="PageNumber">
    <w:name w:val="page number"/>
    <w:basedOn w:val="DefaultParagraphFont"/>
    <w:rsid w:val="00C0262B"/>
    <w:rPr>
      <w:sz w:val="20"/>
    </w:rPr>
  </w:style>
  <w:style w:type="character" w:styleId="Hyperlink">
    <w:name w:val="Hyperlink"/>
    <w:basedOn w:val="DefaultParagraphFont"/>
    <w:rsid w:val="00C0262B"/>
    <w:rPr>
      <w:color w:val="0000FF"/>
      <w:u w:val="single"/>
    </w:rPr>
  </w:style>
  <w:style w:type="character" w:styleId="FollowedHyperlink">
    <w:name w:val="FollowedHyperlink"/>
    <w:basedOn w:val="DefaultParagraphFont"/>
    <w:rsid w:val="00C0262B"/>
    <w:rPr>
      <w:color w:val="800080"/>
      <w:u w:val="single"/>
    </w:rPr>
  </w:style>
  <w:style w:type="paragraph" w:customStyle="1" w:styleId="nieuwsbriefkopje">
    <w:name w:val="nieuwsbrief kopje"/>
    <w:basedOn w:val="Normal"/>
    <w:rsid w:val="00C0262B"/>
    <w:pPr>
      <w:widowControl/>
    </w:pPr>
    <w:rPr>
      <w:rFonts w:ascii="Garamond" w:hAnsi="Garamond"/>
      <w:b/>
      <w:bCs/>
      <w:caps/>
      <w:sz w:val="22"/>
      <w:szCs w:val="22"/>
      <w:lang w:val="nl"/>
    </w:rPr>
  </w:style>
  <w:style w:type="paragraph" w:styleId="BodyTextIndent">
    <w:name w:val="Body Text Indent"/>
    <w:basedOn w:val="Normal"/>
    <w:rsid w:val="00C0262B"/>
    <w:pPr>
      <w:widowControl/>
      <w:overflowPunct/>
      <w:autoSpaceDE/>
      <w:autoSpaceDN/>
      <w:adjustRightInd/>
      <w:spacing w:line="260" w:lineRule="atLeast"/>
      <w:ind w:hanging="358"/>
      <w:textAlignment w:val="auto"/>
    </w:pPr>
    <w:rPr>
      <w:rFonts w:ascii="Book Antiqua" w:hAnsi="Book Antiqua"/>
      <w:sz w:val="22"/>
      <w:szCs w:val="24"/>
    </w:rPr>
  </w:style>
  <w:style w:type="paragraph" w:styleId="BodyText">
    <w:name w:val="Body Text"/>
    <w:basedOn w:val="Normal"/>
    <w:rsid w:val="00C0262B"/>
    <w:pPr>
      <w:widowControl/>
      <w:overflowPunct/>
      <w:autoSpaceDE/>
      <w:autoSpaceDN/>
      <w:adjustRightInd/>
      <w:textAlignment w:val="auto"/>
    </w:pPr>
    <w:rPr>
      <w:i/>
      <w:iCs/>
      <w:sz w:val="24"/>
      <w:szCs w:val="24"/>
    </w:rPr>
  </w:style>
  <w:style w:type="paragraph" w:styleId="BodyText2">
    <w:name w:val="Body Text 2"/>
    <w:basedOn w:val="Normal"/>
    <w:rsid w:val="00C0262B"/>
    <w:rPr>
      <w:i/>
      <w:iCs/>
    </w:rPr>
  </w:style>
  <w:style w:type="paragraph" w:styleId="BodyText3">
    <w:name w:val="Body Text 3"/>
    <w:basedOn w:val="Normal"/>
    <w:rsid w:val="00C0262B"/>
    <w:pPr>
      <w:widowControl/>
    </w:pPr>
    <w:rPr>
      <w:b/>
      <w:bCs/>
      <w:sz w:val="28"/>
      <w:lang w:val="nl"/>
    </w:rPr>
  </w:style>
  <w:style w:type="paragraph" w:styleId="FootnoteText">
    <w:name w:val="footnote text"/>
    <w:basedOn w:val="Normal"/>
    <w:semiHidden/>
    <w:rsid w:val="00C0262B"/>
  </w:style>
  <w:style w:type="character" w:styleId="FootnoteReference">
    <w:name w:val="footnote reference"/>
    <w:basedOn w:val="DefaultParagraphFont"/>
    <w:semiHidden/>
    <w:rsid w:val="00C0262B"/>
    <w:rPr>
      <w:vertAlign w:val="superscript"/>
    </w:rPr>
  </w:style>
  <w:style w:type="paragraph" w:styleId="BalloonText">
    <w:name w:val="Balloon Text"/>
    <w:basedOn w:val="Normal"/>
    <w:semiHidden/>
    <w:rsid w:val="00C0262B"/>
    <w:rPr>
      <w:rFonts w:ascii="Tahoma" w:hAnsi="Tahoma" w:cs="Tahoma"/>
      <w:sz w:val="16"/>
      <w:szCs w:val="16"/>
    </w:rPr>
  </w:style>
  <w:style w:type="table" w:styleId="TableGrid">
    <w:name w:val="Table Grid"/>
    <w:basedOn w:val="TableNormal"/>
    <w:uiPriority w:val="59"/>
    <w:rsid w:val="00263D0C"/>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263D0C"/>
    <w:rPr>
      <w:sz w:val="16"/>
      <w:szCs w:val="16"/>
    </w:rPr>
  </w:style>
  <w:style w:type="paragraph" w:styleId="CommentText">
    <w:name w:val="annotation text"/>
    <w:basedOn w:val="Normal"/>
    <w:link w:val="CommentTextChar"/>
    <w:semiHidden/>
    <w:rsid w:val="00263D0C"/>
  </w:style>
  <w:style w:type="paragraph" w:customStyle="1" w:styleId="Opsommen">
    <w:name w:val="Opsommen"/>
    <w:basedOn w:val="Normal"/>
    <w:rsid w:val="00414D67"/>
    <w:pPr>
      <w:widowControl/>
      <w:numPr>
        <w:numId w:val="42"/>
      </w:numPr>
      <w:tabs>
        <w:tab w:val="clear" w:pos="1891"/>
        <w:tab w:val="num" w:pos="680"/>
      </w:tabs>
      <w:overflowPunct/>
      <w:autoSpaceDE/>
      <w:autoSpaceDN/>
      <w:adjustRightInd/>
      <w:spacing w:line="260" w:lineRule="exact"/>
      <w:ind w:left="1701" w:hanging="170"/>
      <w:textAlignment w:val="auto"/>
    </w:pPr>
    <w:rPr>
      <w:rFonts w:ascii="Verdana" w:hAnsi="Verdana"/>
      <w:sz w:val="17"/>
      <w:szCs w:val="24"/>
    </w:rPr>
  </w:style>
  <w:style w:type="paragraph" w:styleId="ListParagraph">
    <w:name w:val="List Paragraph"/>
    <w:basedOn w:val="Normal"/>
    <w:uiPriority w:val="34"/>
    <w:qFormat/>
    <w:rsid w:val="0096638A"/>
    <w:pPr>
      <w:ind w:left="720"/>
      <w:contextualSpacing/>
    </w:pPr>
  </w:style>
  <w:style w:type="paragraph" w:styleId="CommentSubject">
    <w:name w:val="annotation subject"/>
    <w:basedOn w:val="CommentText"/>
    <w:next w:val="CommentText"/>
    <w:link w:val="CommentSubjectChar"/>
    <w:rsid w:val="00E118E5"/>
    <w:rPr>
      <w:b/>
      <w:bCs/>
    </w:rPr>
  </w:style>
  <w:style w:type="character" w:customStyle="1" w:styleId="CommentTextChar">
    <w:name w:val="Comment Text Char"/>
    <w:basedOn w:val="DefaultParagraphFont"/>
    <w:link w:val="CommentText"/>
    <w:semiHidden/>
    <w:rsid w:val="00E118E5"/>
  </w:style>
  <w:style w:type="character" w:customStyle="1" w:styleId="CommentSubjectChar">
    <w:name w:val="Comment Subject Char"/>
    <w:basedOn w:val="CommentTextChar"/>
    <w:link w:val="CommentSubject"/>
    <w:rsid w:val="00E118E5"/>
    <w:rPr>
      <w:b/>
      <w:bCs/>
    </w:rPr>
  </w:style>
  <w:style w:type="table" w:customStyle="1" w:styleId="TableGrid1">
    <w:name w:val="Table Grid1"/>
    <w:basedOn w:val="TableNormal"/>
    <w:next w:val="TableGrid"/>
    <w:rsid w:val="00A22AC8"/>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85031"/>
    <w:pPr>
      <w:widowControl/>
      <w:overflowPunct/>
      <w:autoSpaceDE/>
      <w:autoSpaceDN/>
      <w:adjustRightInd/>
      <w:spacing w:after="200"/>
      <w:textAlignment w:val="auto"/>
    </w:pPr>
    <w:rPr>
      <w:rFonts w:asciiTheme="minorHAnsi" w:eastAsiaTheme="minorEastAsia" w:hAnsiTheme="minorHAnsi" w:cstheme="minorBidi"/>
      <w:b/>
      <w:bCs/>
      <w:color w:val="4F81BD" w:themeColor="accent1"/>
      <w:sz w:val="18"/>
      <w:szCs w:val="18"/>
      <w:lang w:val="en-US" w:eastAsia="en-US"/>
    </w:rPr>
  </w:style>
  <w:style w:type="character" w:customStyle="1" w:styleId="apple-converted-space">
    <w:name w:val="apple-converted-space"/>
    <w:basedOn w:val="DefaultParagraphFont"/>
    <w:rsid w:val="00FA34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62B"/>
    <w:pPr>
      <w:widowControl w:val="0"/>
      <w:overflowPunct w:val="0"/>
      <w:autoSpaceDE w:val="0"/>
      <w:autoSpaceDN w:val="0"/>
      <w:adjustRightInd w:val="0"/>
      <w:textAlignment w:val="baseline"/>
    </w:pPr>
  </w:style>
  <w:style w:type="paragraph" w:styleId="Heading1">
    <w:name w:val="heading 1"/>
    <w:basedOn w:val="Normal"/>
    <w:next w:val="Normal"/>
    <w:qFormat/>
    <w:rsid w:val="00C0262B"/>
    <w:pPr>
      <w:keepNext/>
      <w:widowControl/>
      <w:outlineLvl w:val="0"/>
    </w:pPr>
    <w:rPr>
      <w:b/>
      <w:bCs/>
      <w:lang w:val="en-GB"/>
    </w:rPr>
  </w:style>
  <w:style w:type="paragraph" w:styleId="Heading2">
    <w:name w:val="heading 2"/>
    <w:basedOn w:val="Normal"/>
    <w:next w:val="Normal"/>
    <w:qFormat/>
    <w:rsid w:val="00C0262B"/>
    <w:pPr>
      <w:keepNext/>
      <w:widowControl/>
      <w:outlineLvl w:val="1"/>
    </w:pPr>
    <w:rPr>
      <w:rFonts w:ascii="Garamond" w:hAnsi="Garamond"/>
      <w:i/>
      <w:iCs/>
      <w:sz w:val="21"/>
      <w:szCs w:val="21"/>
      <w:lang w:val="nl"/>
    </w:rPr>
  </w:style>
  <w:style w:type="paragraph" w:styleId="Heading3">
    <w:name w:val="heading 3"/>
    <w:basedOn w:val="Normal"/>
    <w:next w:val="Normal"/>
    <w:qFormat/>
    <w:rsid w:val="00C0262B"/>
    <w:pPr>
      <w:keepNext/>
      <w:widowControl/>
      <w:pBdr>
        <w:bottom w:val="single" w:sz="6" w:space="1" w:color="auto"/>
      </w:pBdr>
      <w:outlineLvl w:val="2"/>
    </w:pPr>
    <w:rPr>
      <w:i/>
      <w:iCs/>
    </w:rPr>
  </w:style>
  <w:style w:type="paragraph" w:styleId="Heading4">
    <w:name w:val="heading 4"/>
    <w:basedOn w:val="Normal"/>
    <w:next w:val="Normal"/>
    <w:qFormat/>
    <w:rsid w:val="00C0262B"/>
    <w:pPr>
      <w:keepNext/>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262B"/>
    <w:pPr>
      <w:tabs>
        <w:tab w:val="center" w:pos="4536"/>
        <w:tab w:val="right" w:pos="9072"/>
      </w:tabs>
    </w:pPr>
  </w:style>
  <w:style w:type="paragraph" w:styleId="Footer">
    <w:name w:val="footer"/>
    <w:basedOn w:val="Normal"/>
    <w:rsid w:val="00C0262B"/>
    <w:pPr>
      <w:tabs>
        <w:tab w:val="center" w:pos="4536"/>
        <w:tab w:val="right" w:pos="9072"/>
      </w:tabs>
    </w:pPr>
  </w:style>
  <w:style w:type="character" w:styleId="PageNumber">
    <w:name w:val="page number"/>
    <w:basedOn w:val="DefaultParagraphFont"/>
    <w:rsid w:val="00C0262B"/>
    <w:rPr>
      <w:sz w:val="20"/>
    </w:rPr>
  </w:style>
  <w:style w:type="character" w:styleId="Hyperlink">
    <w:name w:val="Hyperlink"/>
    <w:basedOn w:val="DefaultParagraphFont"/>
    <w:rsid w:val="00C0262B"/>
    <w:rPr>
      <w:color w:val="0000FF"/>
      <w:u w:val="single"/>
    </w:rPr>
  </w:style>
  <w:style w:type="character" w:styleId="FollowedHyperlink">
    <w:name w:val="FollowedHyperlink"/>
    <w:basedOn w:val="DefaultParagraphFont"/>
    <w:rsid w:val="00C0262B"/>
    <w:rPr>
      <w:color w:val="800080"/>
      <w:u w:val="single"/>
    </w:rPr>
  </w:style>
  <w:style w:type="paragraph" w:customStyle="1" w:styleId="nieuwsbriefkopje">
    <w:name w:val="nieuwsbrief kopje"/>
    <w:basedOn w:val="Normal"/>
    <w:rsid w:val="00C0262B"/>
    <w:pPr>
      <w:widowControl/>
    </w:pPr>
    <w:rPr>
      <w:rFonts w:ascii="Garamond" w:hAnsi="Garamond"/>
      <w:b/>
      <w:bCs/>
      <w:caps/>
      <w:sz w:val="22"/>
      <w:szCs w:val="22"/>
      <w:lang w:val="nl"/>
    </w:rPr>
  </w:style>
  <w:style w:type="paragraph" w:styleId="BodyTextIndent">
    <w:name w:val="Body Text Indent"/>
    <w:basedOn w:val="Normal"/>
    <w:rsid w:val="00C0262B"/>
    <w:pPr>
      <w:widowControl/>
      <w:overflowPunct/>
      <w:autoSpaceDE/>
      <w:autoSpaceDN/>
      <w:adjustRightInd/>
      <w:spacing w:line="260" w:lineRule="atLeast"/>
      <w:ind w:hanging="358"/>
      <w:textAlignment w:val="auto"/>
    </w:pPr>
    <w:rPr>
      <w:rFonts w:ascii="Book Antiqua" w:hAnsi="Book Antiqua"/>
      <w:sz w:val="22"/>
      <w:szCs w:val="24"/>
    </w:rPr>
  </w:style>
  <w:style w:type="paragraph" w:styleId="BodyText">
    <w:name w:val="Body Text"/>
    <w:basedOn w:val="Normal"/>
    <w:rsid w:val="00C0262B"/>
    <w:pPr>
      <w:widowControl/>
      <w:overflowPunct/>
      <w:autoSpaceDE/>
      <w:autoSpaceDN/>
      <w:adjustRightInd/>
      <w:textAlignment w:val="auto"/>
    </w:pPr>
    <w:rPr>
      <w:i/>
      <w:iCs/>
      <w:sz w:val="24"/>
      <w:szCs w:val="24"/>
    </w:rPr>
  </w:style>
  <w:style w:type="paragraph" w:styleId="BodyText2">
    <w:name w:val="Body Text 2"/>
    <w:basedOn w:val="Normal"/>
    <w:rsid w:val="00C0262B"/>
    <w:rPr>
      <w:i/>
      <w:iCs/>
    </w:rPr>
  </w:style>
  <w:style w:type="paragraph" w:styleId="BodyText3">
    <w:name w:val="Body Text 3"/>
    <w:basedOn w:val="Normal"/>
    <w:rsid w:val="00C0262B"/>
    <w:pPr>
      <w:widowControl/>
    </w:pPr>
    <w:rPr>
      <w:b/>
      <w:bCs/>
      <w:sz w:val="28"/>
      <w:lang w:val="nl"/>
    </w:rPr>
  </w:style>
  <w:style w:type="paragraph" w:styleId="FootnoteText">
    <w:name w:val="footnote text"/>
    <w:basedOn w:val="Normal"/>
    <w:semiHidden/>
    <w:rsid w:val="00C0262B"/>
  </w:style>
  <w:style w:type="character" w:styleId="FootnoteReference">
    <w:name w:val="footnote reference"/>
    <w:basedOn w:val="DefaultParagraphFont"/>
    <w:semiHidden/>
    <w:rsid w:val="00C0262B"/>
    <w:rPr>
      <w:vertAlign w:val="superscript"/>
    </w:rPr>
  </w:style>
  <w:style w:type="paragraph" w:styleId="BalloonText">
    <w:name w:val="Balloon Text"/>
    <w:basedOn w:val="Normal"/>
    <w:semiHidden/>
    <w:rsid w:val="00C0262B"/>
    <w:rPr>
      <w:rFonts w:ascii="Tahoma" w:hAnsi="Tahoma" w:cs="Tahoma"/>
      <w:sz w:val="16"/>
      <w:szCs w:val="16"/>
    </w:rPr>
  </w:style>
  <w:style w:type="table" w:styleId="TableGrid">
    <w:name w:val="Table Grid"/>
    <w:basedOn w:val="TableNormal"/>
    <w:uiPriority w:val="59"/>
    <w:rsid w:val="00263D0C"/>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263D0C"/>
    <w:rPr>
      <w:sz w:val="16"/>
      <w:szCs w:val="16"/>
    </w:rPr>
  </w:style>
  <w:style w:type="paragraph" w:styleId="CommentText">
    <w:name w:val="annotation text"/>
    <w:basedOn w:val="Normal"/>
    <w:link w:val="CommentTextChar"/>
    <w:semiHidden/>
    <w:rsid w:val="00263D0C"/>
  </w:style>
  <w:style w:type="paragraph" w:customStyle="1" w:styleId="Opsommen">
    <w:name w:val="Opsommen"/>
    <w:basedOn w:val="Normal"/>
    <w:rsid w:val="00414D67"/>
    <w:pPr>
      <w:widowControl/>
      <w:numPr>
        <w:numId w:val="42"/>
      </w:numPr>
      <w:tabs>
        <w:tab w:val="clear" w:pos="1891"/>
        <w:tab w:val="num" w:pos="680"/>
      </w:tabs>
      <w:overflowPunct/>
      <w:autoSpaceDE/>
      <w:autoSpaceDN/>
      <w:adjustRightInd/>
      <w:spacing w:line="260" w:lineRule="exact"/>
      <w:ind w:left="1701" w:hanging="170"/>
      <w:textAlignment w:val="auto"/>
    </w:pPr>
    <w:rPr>
      <w:rFonts w:ascii="Verdana" w:hAnsi="Verdana"/>
      <w:sz w:val="17"/>
      <w:szCs w:val="24"/>
    </w:rPr>
  </w:style>
  <w:style w:type="paragraph" w:styleId="ListParagraph">
    <w:name w:val="List Paragraph"/>
    <w:basedOn w:val="Normal"/>
    <w:uiPriority w:val="34"/>
    <w:qFormat/>
    <w:rsid w:val="0096638A"/>
    <w:pPr>
      <w:ind w:left="720"/>
      <w:contextualSpacing/>
    </w:pPr>
  </w:style>
  <w:style w:type="paragraph" w:styleId="CommentSubject">
    <w:name w:val="annotation subject"/>
    <w:basedOn w:val="CommentText"/>
    <w:next w:val="CommentText"/>
    <w:link w:val="CommentSubjectChar"/>
    <w:rsid w:val="00E118E5"/>
    <w:rPr>
      <w:b/>
      <w:bCs/>
    </w:rPr>
  </w:style>
  <w:style w:type="character" w:customStyle="1" w:styleId="CommentTextChar">
    <w:name w:val="Comment Text Char"/>
    <w:basedOn w:val="DefaultParagraphFont"/>
    <w:link w:val="CommentText"/>
    <w:semiHidden/>
    <w:rsid w:val="00E118E5"/>
  </w:style>
  <w:style w:type="character" w:customStyle="1" w:styleId="CommentSubjectChar">
    <w:name w:val="Comment Subject Char"/>
    <w:basedOn w:val="CommentTextChar"/>
    <w:link w:val="CommentSubject"/>
    <w:rsid w:val="00E118E5"/>
    <w:rPr>
      <w:b/>
      <w:bCs/>
    </w:rPr>
  </w:style>
  <w:style w:type="table" w:customStyle="1" w:styleId="TableGrid1">
    <w:name w:val="Table Grid1"/>
    <w:basedOn w:val="TableNormal"/>
    <w:next w:val="TableGrid"/>
    <w:rsid w:val="00A22AC8"/>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85031"/>
    <w:pPr>
      <w:widowControl/>
      <w:overflowPunct/>
      <w:autoSpaceDE/>
      <w:autoSpaceDN/>
      <w:adjustRightInd/>
      <w:spacing w:after="200"/>
      <w:textAlignment w:val="auto"/>
    </w:pPr>
    <w:rPr>
      <w:rFonts w:asciiTheme="minorHAnsi" w:eastAsiaTheme="minorEastAsia" w:hAnsiTheme="minorHAnsi" w:cstheme="minorBidi"/>
      <w:b/>
      <w:bCs/>
      <w:color w:val="4F81BD" w:themeColor="accent1"/>
      <w:sz w:val="18"/>
      <w:szCs w:val="18"/>
      <w:lang w:val="en-US" w:eastAsia="en-US"/>
    </w:rPr>
  </w:style>
  <w:style w:type="character" w:customStyle="1" w:styleId="apple-converted-space">
    <w:name w:val="apple-converted-space"/>
    <w:basedOn w:val="DefaultParagraphFont"/>
    <w:rsid w:val="00FA3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66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nejm.org/doi/full/10.1056/nejmp1600297#t=article" TargetMode="External"/><Relationship Id="rId2" Type="http://schemas.openxmlformats.org/officeDocument/2006/relationships/hyperlink" Target="http://www.nejm.org/doi/full/10.1056/NEJMra1406035" TargetMode="External"/><Relationship Id="rId1" Type="http://schemas.openxmlformats.org/officeDocument/2006/relationships/hyperlink" Target="http://www.sciencedirect.com/science/article/pii/S1473309915700915"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www.esciencecenter.nl/2014_NLeSC_IP_policy_V4.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topsectoren.nl/" TargetMode="External"/><Relationship Id="rId17" Type="http://schemas.openxmlformats.org/officeDocument/2006/relationships/hyperlink" Target="http://github.com/naturalis/img-classify-all" TargetMode="External"/><Relationship Id="rId2" Type="http://schemas.openxmlformats.org/officeDocument/2006/relationships/numbering" Target="numbering.xml"/><Relationship Id="rId16" Type="http://schemas.openxmlformats.org/officeDocument/2006/relationships/hyperlink" Target="http://orch-id.naturalis.n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wo.nl/researchfields" TargetMode="External"/><Relationship Id="rId5" Type="http://schemas.openxmlformats.org/officeDocument/2006/relationships/settings" Target="settings.xml"/><Relationship Id="rId15" Type="http://schemas.openxmlformats.org/officeDocument/2006/relationships/hyperlink" Target="http://github.com/naturalis/img-classify-all" TargetMode="External"/><Relationship Id="rId10" Type="http://schemas.openxmlformats.org/officeDocument/2006/relationships/hyperlink" Target="http://www.nwo.nl/researchfields"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8A67F-09B3-4CEA-B216-12A7BFC02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2405</Words>
  <Characters>13229</Characters>
  <Application>Microsoft Office Word</Application>
  <DocSecurity>0</DocSecurity>
  <Lines>110</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eScience Call for Enabling Technologies 2014</vt:lpstr>
      <vt:lpstr>eScience Call for Enabling Technologies 2014</vt:lpstr>
    </vt:vector>
  </TitlesOfParts>
  <Company>NWO</Company>
  <LinksUpToDate>false</LinksUpToDate>
  <CharactersWithSpaces>15603</CharactersWithSpaces>
  <SharedDoc>false</SharedDoc>
  <HLinks>
    <vt:vector size="6" baseType="variant">
      <vt:variant>
        <vt:i4>6225930</vt:i4>
      </vt:variant>
      <vt:variant>
        <vt:i4>3</vt:i4>
      </vt:variant>
      <vt:variant>
        <vt:i4>0</vt:i4>
      </vt:variant>
      <vt:variant>
        <vt:i4>5</vt:i4>
      </vt:variant>
      <vt:variant>
        <vt:lpwstr>http://www.zonmw.nl/fileadmin/documenten/huisstijl/downloads/Logo/1D_ZonMw_ZW.jpg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eScience Call for Enabling Technologies 2014</dc:title>
  <dc:creator>Wilco Hazeleger</dc:creator>
  <cp:lastModifiedBy>Schrama, M.J.J.</cp:lastModifiedBy>
  <cp:revision>2</cp:revision>
  <cp:lastPrinted>2016-03-04T09:13:00Z</cp:lastPrinted>
  <dcterms:created xsi:type="dcterms:W3CDTF">2017-05-12T13:32:00Z</dcterms:created>
  <dcterms:modified xsi:type="dcterms:W3CDTF">2017-05-12T13:32:00Z</dcterms:modified>
</cp:coreProperties>
</file>